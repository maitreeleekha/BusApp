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2C19" w:rsidRPr="006C2C19" w:rsidRDefault="006C2C19" w:rsidP="006C2C19">
      <w:pPr>
        <w:spacing w:before="150" w:after="0" w:line="240" w:lineRule="auto"/>
        <w:jc w:val="center"/>
        <w:outlineLvl w:val="1"/>
        <w:rPr>
          <w:rFonts w:ascii="Verdana" w:eastAsia="Times New Roman" w:hAnsi="Verdana" w:cs="Times New Roman"/>
          <w:b/>
          <w:bCs/>
          <w:sz w:val="36"/>
          <w:szCs w:val="30"/>
          <w:u w:val="single"/>
        </w:rPr>
      </w:pPr>
      <w:r w:rsidRPr="006C2C19">
        <w:rPr>
          <w:rFonts w:ascii="Verdana" w:eastAsia="Times New Roman" w:hAnsi="Verdana" w:cs="Times New Roman"/>
          <w:b/>
          <w:bCs/>
          <w:sz w:val="36"/>
          <w:szCs w:val="30"/>
          <w:u w:val="single"/>
        </w:rPr>
        <w:t>POWER PLANTS</w:t>
      </w:r>
    </w:p>
    <w:p w:rsidR="006C2C19" w:rsidRDefault="006C2C19" w:rsidP="003358CC">
      <w:pPr>
        <w:spacing w:before="150" w:after="0" w:line="240" w:lineRule="auto"/>
        <w:outlineLvl w:val="1"/>
        <w:rPr>
          <w:rFonts w:ascii="Verdana" w:eastAsia="Times New Roman" w:hAnsi="Verdana" w:cs="Times New Roman"/>
          <w:b/>
          <w:bCs/>
          <w:sz w:val="28"/>
          <w:szCs w:val="30"/>
        </w:rPr>
      </w:pPr>
    </w:p>
    <w:p w:rsidR="003358CC" w:rsidRPr="003358CC" w:rsidRDefault="003358CC" w:rsidP="003358CC">
      <w:pPr>
        <w:spacing w:before="150" w:after="0" w:line="240" w:lineRule="auto"/>
        <w:outlineLvl w:val="1"/>
        <w:rPr>
          <w:rFonts w:ascii="Verdana" w:eastAsia="Times New Roman" w:hAnsi="Verdana" w:cs="Times New Roman"/>
          <w:b/>
          <w:bCs/>
          <w:sz w:val="28"/>
          <w:szCs w:val="30"/>
        </w:rPr>
      </w:pPr>
      <w:r w:rsidRPr="003358CC">
        <w:rPr>
          <w:rFonts w:ascii="Verdana" w:eastAsia="Times New Roman" w:hAnsi="Verdana" w:cs="Times New Roman"/>
          <w:b/>
          <w:bCs/>
          <w:sz w:val="28"/>
          <w:szCs w:val="30"/>
        </w:rPr>
        <w:t>What is Power Plant?</w:t>
      </w:r>
    </w:p>
    <w:p w:rsidR="003358CC" w:rsidRPr="003358CC" w:rsidRDefault="003358CC" w:rsidP="003358CC">
      <w:pPr>
        <w:pStyle w:val="NormalWeb"/>
        <w:spacing w:before="0" w:beforeAutospacing="0" w:after="0" w:afterAutospacing="0"/>
        <w:jc w:val="both"/>
        <w:rPr>
          <w:rFonts w:ascii="Verdana" w:hAnsi="Verdana"/>
          <w:szCs w:val="27"/>
        </w:rPr>
      </w:pPr>
      <w:r w:rsidRPr="003358CC">
        <w:rPr>
          <w:rFonts w:ascii="Verdana" w:hAnsi="Verdana"/>
          <w:szCs w:val="27"/>
        </w:rPr>
        <w:t>A</w:t>
      </w:r>
      <w:r w:rsidRPr="003358CC">
        <w:rPr>
          <w:rFonts w:ascii="Verdana" w:hAnsi="Verdana"/>
        </w:rPr>
        <w:t> </w:t>
      </w:r>
      <w:r w:rsidRPr="003358CC">
        <w:rPr>
          <w:rFonts w:ascii="Verdana" w:hAnsi="Verdana"/>
          <w:b/>
          <w:bCs/>
        </w:rPr>
        <w:t>power plant</w:t>
      </w:r>
      <w:r w:rsidRPr="003358CC">
        <w:rPr>
          <w:rFonts w:ascii="Verdana" w:hAnsi="Verdana"/>
        </w:rPr>
        <w:t> </w:t>
      </w:r>
      <w:r w:rsidRPr="003358CC">
        <w:rPr>
          <w:rFonts w:ascii="Verdana" w:hAnsi="Verdana"/>
          <w:szCs w:val="27"/>
        </w:rPr>
        <w:t>or a</w:t>
      </w:r>
      <w:r w:rsidRPr="003358CC">
        <w:rPr>
          <w:rFonts w:ascii="Verdana" w:hAnsi="Verdana"/>
        </w:rPr>
        <w:t> </w:t>
      </w:r>
      <w:r w:rsidRPr="003358CC">
        <w:rPr>
          <w:rFonts w:ascii="Verdana" w:hAnsi="Verdana"/>
          <w:b/>
          <w:bCs/>
        </w:rPr>
        <w:t xml:space="preserve">power generating </w:t>
      </w:r>
      <w:proofErr w:type="gramStart"/>
      <w:r w:rsidRPr="003358CC">
        <w:rPr>
          <w:rFonts w:ascii="Verdana" w:hAnsi="Verdana"/>
          <w:b/>
          <w:bCs/>
        </w:rPr>
        <w:t>station</w:t>
      </w:r>
      <w:r w:rsidRPr="003358CC">
        <w:rPr>
          <w:rFonts w:ascii="Verdana" w:hAnsi="Verdana"/>
          <w:szCs w:val="27"/>
        </w:rPr>
        <w:t>,</w:t>
      </w:r>
      <w:proofErr w:type="gramEnd"/>
      <w:r w:rsidRPr="003358CC">
        <w:rPr>
          <w:rFonts w:ascii="Verdana" w:hAnsi="Verdana"/>
          <w:szCs w:val="27"/>
        </w:rPr>
        <w:t xml:space="preserve"> is basically an industrial location that is utilized for the generation and distribution of</w:t>
      </w:r>
      <w:r w:rsidRPr="003358CC">
        <w:rPr>
          <w:rFonts w:ascii="Verdana" w:hAnsi="Verdana"/>
        </w:rPr>
        <w:t> </w:t>
      </w:r>
      <w:hyperlink r:id="rId5" w:tooltip="Electric Power" w:history="1">
        <w:r w:rsidRPr="003358CC">
          <w:rPr>
            <w:rFonts w:ascii="Verdana" w:hAnsi="Verdana"/>
          </w:rPr>
          <w:t>electric power</w:t>
        </w:r>
      </w:hyperlink>
      <w:r w:rsidRPr="003358CC">
        <w:rPr>
          <w:rFonts w:ascii="Verdana" w:hAnsi="Verdana"/>
        </w:rPr>
        <w:t> </w:t>
      </w:r>
      <w:r w:rsidRPr="003358CC">
        <w:rPr>
          <w:rFonts w:ascii="Verdana" w:hAnsi="Verdana"/>
          <w:szCs w:val="27"/>
        </w:rPr>
        <w:t xml:space="preserve">in mass scale, usually in the order of several 1000 Watts. These are generally located at the sub-urban regions or several kilometers away from the cities or the load centers, because of its requisites like huge land and water demand, along with several operating constraints like the waste disposal etc. For this reason, a power generating station has to not only take care of efficient generation but also the fact that the power is transmitted efficiently over the entire distance. And that’s </w:t>
      </w:r>
      <w:proofErr w:type="gramStart"/>
      <w:r w:rsidRPr="003358CC">
        <w:rPr>
          <w:rFonts w:ascii="Verdana" w:hAnsi="Verdana"/>
          <w:szCs w:val="27"/>
        </w:rPr>
        <w:t>why,</w:t>
      </w:r>
      <w:proofErr w:type="gramEnd"/>
      <w:r w:rsidRPr="003358CC">
        <w:rPr>
          <w:rFonts w:ascii="Verdana" w:hAnsi="Verdana"/>
          <w:szCs w:val="27"/>
        </w:rPr>
        <w:t xml:space="preserve"> the</w:t>
      </w:r>
      <w:r w:rsidRPr="003358CC">
        <w:rPr>
          <w:rFonts w:ascii="Verdana" w:hAnsi="Verdana"/>
        </w:rPr>
        <w:t> </w:t>
      </w:r>
      <w:hyperlink r:id="rId6" w:history="1">
        <w:r w:rsidRPr="003358CC">
          <w:rPr>
            <w:rFonts w:ascii="Verdana" w:hAnsi="Verdana"/>
          </w:rPr>
          <w:t>transformer</w:t>
        </w:r>
      </w:hyperlink>
      <w:r w:rsidRPr="003358CC">
        <w:rPr>
          <w:rFonts w:ascii="Verdana" w:hAnsi="Verdana"/>
        </w:rPr>
        <w:t> </w:t>
      </w:r>
      <w:r w:rsidRPr="003358CC">
        <w:rPr>
          <w:rFonts w:ascii="Verdana" w:hAnsi="Verdana"/>
          <w:szCs w:val="27"/>
        </w:rPr>
        <w:t>switch yard to regulate transmission</w:t>
      </w:r>
      <w:r w:rsidRPr="003358CC">
        <w:rPr>
          <w:rFonts w:ascii="Verdana" w:hAnsi="Verdana"/>
        </w:rPr>
        <w:t> </w:t>
      </w:r>
      <w:hyperlink r:id="rId7" w:tooltip="Voltage or Electric Potential Difference" w:history="1">
        <w:r w:rsidRPr="003358CC">
          <w:rPr>
            <w:rFonts w:ascii="Verdana" w:hAnsi="Verdana"/>
          </w:rPr>
          <w:t>voltage</w:t>
        </w:r>
      </w:hyperlink>
      <w:r w:rsidRPr="003358CC">
        <w:rPr>
          <w:rFonts w:ascii="Verdana" w:hAnsi="Verdana"/>
        </w:rPr>
        <w:t> </w:t>
      </w:r>
      <w:r w:rsidRPr="003358CC">
        <w:rPr>
          <w:rFonts w:ascii="Verdana" w:hAnsi="Verdana"/>
          <w:szCs w:val="27"/>
        </w:rPr>
        <w:t>also becomes an integral part of the</w:t>
      </w:r>
      <w:r w:rsidRPr="003358CC">
        <w:rPr>
          <w:rFonts w:ascii="Verdana" w:hAnsi="Verdana"/>
        </w:rPr>
        <w:t> </w:t>
      </w:r>
      <w:r w:rsidRPr="003358CC">
        <w:rPr>
          <w:rFonts w:ascii="Verdana" w:hAnsi="Verdana"/>
          <w:b/>
          <w:bCs/>
        </w:rPr>
        <w:t>power plant</w:t>
      </w:r>
      <w:r w:rsidRPr="003358CC">
        <w:rPr>
          <w:rFonts w:ascii="Verdana" w:hAnsi="Verdana"/>
          <w:szCs w:val="27"/>
        </w:rPr>
        <w:t>. At the center of it, however, nearly all power generating stations has an AC generator or an</w:t>
      </w:r>
      <w:r w:rsidRPr="003358CC">
        <w:rPr>
          <w:rStyle w:val="apple-converted-space"/>
          <w:rFonts w:ascii="Verdana" w:hAnsi="Verdana"/>
          <w:szCs w:val="27"/>
        </w:rPr>
        <w:t> </w:t>
      </w:r>
      <w:hyperlink r:id="rId8" w:history="1">
        <w:r w:rsidRPr="003358CC">
          <w:rPr>
            <w:rStyle w:val="Hyperlink"/>
            <w:rFonts w:ascii="Verdana" w:hAnsi="Verdana"/>
            <w:color w:val="auto"/>
            <w:szCs w:val="27"/>
            <w:u w:val="none"/>
          </w:rPr>
          <w:t>alternator</w:t>
        </w:r>
      </w:hyperlink>
      <w:r w:rsidRPr="003358CC">
        <w:rPr>
          <w:rFonts w:ascii="Verdana" w:hAnsi="Verdana"/>
          <w:szCs w:val="27"/>
        </w:rPr>
        <w:t>, which is basically a rotating machine that is equipped to convert energy from the mechanical domain (rotating turbine) into electrical domain by creating relative motion between a</w:t>
      </w:r>
      <w:r w:rsidRPr="003358CC">
        <w:rPr>
          <w:rStyle w:val="apple-converted-space"/>
          <w:rFonts w:ascii="Verdana" w:hAnsi="Verdana"/>
          <w:szCs w:val="27"/>
        </w:rPr>
        <w:t> </w:t>
      </w:r>
      <w:hyperlink r:id="rId9" w:tooltip="Magnetic Field and Magnetic Circuit" w:history="1">
        <w:r w:rsidRPr="003358CC">
          <w:rPr>
            <w:rStyle w:val="Hyperlink"/>
            <w:rFonts w:ascii="Verdana" w:hAnsi="Verdana"/>
            <w:color w:val="auto"/>
            <w:szCs w:val="27"/>
            <w:u w:val="none"/>
          </w:rPr>
          <w:t>magnetic field</w:t>
        </w:r>
      </w:hyperlink>
      <w:r w:rsidRPr="003358CC">
        <w:rPr>
          <w:rStyle w:val="apple-converted-space"/>
          <w:rFonts w:ascii="Verdana" w:hAnsi="Verdana"/>
          <w:szCs w:val="27"/>
        </w:rPr>
        <w:t> </w:t>
      </w:r>
      <w:r w:rsidRPr="003358CC">
        <w:rPr>
          <w:rFonts w:ascii="Verdana" w:hAnsi="Verdana"/>
          <w:szCs w:val="27"/>
        </w:rPr>
        <w:t>and the</w:t>
      </w:r>
      <w:r w:rsidRPr="003358CC">
        <w:rPr>
          <w:rStyle w:val="apple-converted-space"/>
          <w:rFonts w:ascii="Verdana" w:hAnsi="Verdana"/>
          <w:szCs w:val="27"/>
        </w:rPr>
        <w:t> </w:t>
      </w:r>
      <w:hyperlink r:id="rId10" w:history="1">
        <w:r w:rsidRPr="003358CC">
          <w:rPr>
            <w:rStyle w:val="Hyperlink"/>
            <w:rFonts w:ascii="Verdana" w:hAnsi="Verdana"/>
            <w:color w:val="auto"/>
            <w:szCs w:val="27"/>
            <w:u w:val="none"/>
          </w:rPr>
          <w:t>conductors</w:t>
        </w:r>
      </w:hyperlink>
      <w:r w:rsidRPr="003358CC">
        <w:rPr>
          <w:rFonts w:ascii="Verdana" w:hAnsi="Verdana"/>
          <w:szCs w:val="27"/>
        </w:rPr>
        <w:t>. The energy source harnessed to turn the generator shaft varies widely, and is chiefly dependent on the type of fuel used.</w:t>
      </w:r>
    </w:p>
    <w:p w:rsidR="003358CC" w:rsidRPr="003358CC" w:rsidRDefault="003358CC" w:rsidP="003358CC">
      <w:pPr>
        <w:pStyle w:val="Heading2"/>
        <w:spacing w:before="150" w:beforeAutospacing="0" w:after="0" w:afterAutospacing="0"/>
        <w:rPr>
          <w:rFonts w:ascii="Verdana" w:hAnsi="Verdana"/>
          <w:sz w:val="28"/>
          <w:szCs w:val="30"/>
        </w:rPr>
      </w:pPr>
      <w:r w:rsidRPr="003358CC">
        <w:rPr>
          <w:rFonts w:ascii="Verdana" w:hAnsi="Verdana"/>
          <w:sz w:val="28"/>
          <w:szCs w:val="30"/>
        </w:rPr>
        <w:t>Types of Power Station</w:t>
      </w:r>
    </w:p>
    <w:p w:rsidR="003358CC" w:rsidRPr="003358CC" w:rsidRDefault="003358CC" w:rsidP="003358CC">
      <w:pPr>
        <w:rPr>
          <w:rFonts w:ascii="Times New Roman" w:hAnsi="Times New Roman"/>
          <w:szCs w:val="24"/>
        </w:rPr>
      </w:pPr>
      <w:r w:rsidRPr="003358CC">
        <w:rPr>
          <w:rFonts w:ascii="Verdana" w:hAnsi="Verdana"/>
          <w:sz w:val="24"/>
          <w:szCs w:val="27"/>
        </w:rPr>
        <w:t>A power plant can be of several types depending mainly on the type of fuel used. Since for the purpose of bulk</w:t>
      </w:r>
      <w:r w:rsidRPr="003358CC">
        <w:rPr>
          <w:rStyle w:val="apple-converted-space"/>
          <w:rFonts w:ascii="Verdana" w:hAnsi="Verdana"/>
          <w:sz w:val="24"/>
          <w:szCs w:val="27"/>
        </w:rPr>
        <w:t> </w:t>
      </w:r>
      <w:hyperlink r:id="rId11" w:history="1">
        <w:r w:rsidRPr="003358CC">
          <w:rPr>
            <w:rStyle w:val="Hyperlink"/>
            <w:rFonts w:ascii="Verdana" w:hAnsi="Verdana"/>
            <w:color w:val="auto"/>
            <w:sz w:val="24"/>
            <w:szCs w:val="27"/>
            <w:u w:val="none"/>
          </w:rPr>
          <w:t>power generation</w:t>
        </w:r>
      </w:hyperlink>
      <w:r w:rsidRPr="003358CC">
        <w:rPr>
          <w:rFonts w:ascii="Verdana" w:hAnsi="Verdana"/>
          <w:sz w:val="24"/>
          <w:szCs w:val="27"/>
        </w:rPr>
        <w:t>, only thermal, nuclear and</w:t>
      </w:r>
      <w:r w:rsidRPr="003358CC">
        <w:rPr>
          <w:rStyle w:val="apple-converted-space"/>
          <w:rFonts w:ascii="Verdana" w:hAnsi="Verdana"/>
          <w:sz w:val="24"/>
          <w:szCs w:val="27"/>
        </w:rPr>
        <w:t> </w:t>
      </w:r>
      <w:hyperlink r:id="rId12" w:history="1">
        <w:r w:rsidRPr="003358CC">
          <w:rPr>
            <w:rStyle w:val="Hyperlink"/>
            <w:rFonts w:ascii="Verdana" w:hAnsi="Verdana"/>
            <w:color w:val="auto"/>
            <w:sz w:val="24"/>
            <w:szCs w:val="27"/>
            <w:u w:val="none"/>
          </w:rPr>
          <w:t>hydro power</w:t>
        </w:r>
      </w:hyperlink>
      <w:r w:rsidRPr="003358CC">
        <w:rPr>
          <w:rStyle w:val="apple-converted-space"/>
          <w:rFonts w:ascii="Verdana" w:hAnsi="Verdana"/>
          <w:sz w:val="24"/>
          <w:szCs w:val="27"/>
        </w:rPr>
        <w:t> </w:t>
      </w:r>
      <w:r w:rsidRPr="003358CC">
        <w:rPr>
          <w:rFonts w:ascii="Verdana" w:hAnsi="Verdana"/>
          <w:sz w:val="24"/>
          <w:szCs w:val="27"/>
        </w:rPr>
        <w:t>comes handy, therefore a power generating station can be broadly classified in the 3 above mentioned types. Let us have a look in these</w:t>
      </w:r>
      <w:r w:rsidRPr="003358CC">
        <w:rPr>
          <w:rStyle w:val="apple-converted-space"/>
          <w:rFonts w:ascii="Verdana" w:hAnsi="Verdana"/>
          <w:sz w:val="24"/>
          <w:szCs w:val="27"/>
        </w:rPr>
        <w:t> </w:t>
      </w:r>
      <w:r w:rsidRPr="003358CC">
        <w:rPr>
          <w:rStyle w:val="Strong"/>
          <w:rFonts w:ascii="Verdana" w:hAnsi="Verdana"/>
          <w:sz w:val="24"/>
          <w:szCs w:val="27"/>
        </w:rPr>
        <w:t>types of power stations</w:t>
      </w:r>
      <w:r w:rsidRPr="003358CC">
        <w:rPr>
          <w:rStyle w:val="apple-converted-space"/>
          <w:rFonts w:ascii="Verdana" w:hAnsi="Verdana"/>
          <w:sz w:val="24"/>
          <w:szCs w:val="27"/>
        </w:rPr>
        <w:t> </w:t>
      </w:r>
      <w:r w:rsidRPr="003358CC">
        <w:rPr>
          <w:rFonts w:ascii="Verdana" w:hAnsi="Verdana"/>
          <w:sz w:val="24"/>
          <w:szCs w:val="27"/>
        </w:rPr>
        <w:t>in details.</w:t>
      </w:r>
    </w:p>
    <w:p w:rsidR="003358CC" w:rsidRPr="003358CC" w:rsidRDefault="003358CC" w:rsidP="003358CC">
      <w:pPr>
        <w:pStyle w:val="Heading3"/>
        <w:spacing w:before="150"/>
        <w:rPr>
          <w:rFonts w:ascii="Verdana" w:hAnsi="Verdana"/>
          <w:color w:val="auto"/>
          <w:sz w:val="20"/>
        </w:rPr>
      </w:pPr>
      <w:r w:rsidRPr="003358CC">
        <w:rPr>
          <w:rFonts w:ascii="Verdana" w:hAnsi="Verdana"/>
          <w:color w:val="auto"/>
          <w:sz w:val="20"/>
        </w:rPr>
        <w:t>Thermal Power Station</w:t>
      </w:r>
    </w:p>
    <w:p w:rsidR="003358CC" w:rsidRPr="003358CC" w:rsidRDefault="003358CC" w:rsidP="003358CC">
      <w:pPr>
        <w:rPr>
          <w:rFonts w:ascii="Times New Roman" w:hAnsi="Times New Roman"/>
          <w:sz w:val="20"/>
        </w:rPr>
      </w:pPr>
      <w:r w:rsidRPr="003358CC">
        <w:rPr>
          <w:rFonts w:ascii="Verdana" w:hAnsi="Verdana"/>
          <w:sz w:val="24"/>
          <w:szCs w:val="27"/>
        </w:rPr>
        <w:t>A thermal power station or a coal fired</w:t>
      </w:r>
      <w:r w:rsidRPr="003358CC">
        <w:rPr>
          <w:rStyle w:val="apple-converted-space"/>
          <w:rFonts w:ascii="Verdana" w:hAnsi="Verdana"/>
          <w:sz w:val="24"/>
          <w:szCs w:val="27"/>
        </w:rPr>
        <w:t> </w:t>
      </w:r>
      <w:hyperlink r:id="rId13" w:history="1">
        <w:r w:rsidRPr="003358CC">
          <w:rPr>
            <w:rStyle w:val="Hyperlink"/>
            <w:rFonts w:ascii="Verdana" w:hAnsi="Verdana"/>
            <w:color w:val="auto"/>
            <w:sz w:val="24"/>
            <w:szCs w:val="27"/>
            <w:u w:val="none"/>
          </w:rPr>
          <w:t>thermal power plant</w:t>
        </w:r>
      </w:hyperlink>
      <w:r w:rsidRPr="003358CC">
        <w:rPr>
          <w:rStyle w:val="apple-converted-space"/>
          <w:rFonts w:ascii="Verdana" w:hAnsi="Verdana"/>
          <w:sz w:val="24"/>
          <w:szCs w:val="27"/>
        </w:rPr>
        <w:t> </w:t>
      </w:r>
      <w:r w:rsidRPr="003358CC">
        <w:rPr>
          <w:rFonts w:ascii="Verdana" w:hAnsi="Verdana"/>
          <w:sz w:val="24"/>
          <w:szCs w:val="27"/>
        </w:rPr>
        <w:t>is by far, the most conventional method of generating</w:t>
      </w:r>
      <w:r w:rsidRPr="003358CC">
        <w:rPr>
          <w:rStyle w:val="apple-converted-space"/>
          <w:rFonts w:ascii="Verdana" w:hAnsi="Verdana"/>
          <w:sz w:val="24"/>
          <w:szCs w:val="27"/>
        </w:rPr>
        <w:t> </w:t>
      </w:r>
      <w:hyperlink r:id="rId14" w:tooltip="Electric Power" w:history="1">
        <w:r w:rsidRPr="003358CC">
          <w:rPr>
            <w:rStyle w:val="Hyperlink"/>
            <w:rFonts w:ascii="Verdana" w:hAnsi="Verdana"/>
            <w:color w:val="auto"/>
            <w:sz w:val="24"/>
            <w:szCs w:val="27"/>
            <w:u w:val="none"/>
          </w:rPr>
          <w:t>electric power</w:t>
        </w:r>
      </w:hyperlink>
      <w:r w:rsidRPr="003358CC">
        <w:rPr>
          <w:rStyle w:val="apple-converted-space"/>
          <w:rFonts w:ascii="Verdana" w:hAnsi="Verdana"/>
          <w:sz w:val="24"/>
          <w:szCs w:val="27"/>
        </w:rPr>
        <w:t> </w:t>
      </w:r>
      <w:r w:rsidRPr="003358CC">
        <w:rPr>
          <w:rFonts w:ascii="Verdana" w:hAnsi="Verdana"/>
          <w:sz w:val="24"/>
          <w:szCs w:val="27"/>
        </w:rPr>
        <w:t>with reasonably high efficiency. It uses coal as the primary fuel to boil the water available to</w:t>
      </w:r>
      <w:r w:rsidRPr="003358CC">
        <w:rPr>
          <w:rStyle w:val="apple-converted-space"/>
          <w:rFonts w:ascii="Verdana" w:hAnsi="Verdana"/>
          <w:sz w:val="24"/>
          <w:szCs w:val="27"/>
        </w:rPr>
        <w:t> </w:t>
      </w:r>
      <w:hyperlink r:id="rId15" w:history="1">
        <w:r w:rsidRPr="003358CC">
          <w:rPr>
            <w:rStyle w:val="Hyperlink"/>
            <w:rFonts w:ascii="Verdana" w:hAnsi="Verdana"/>
            <w:color w:val="auto"/>
            <w:sz w:val="24"/>
            <w:szCs w:val="27"/>
            <w:u w:val="none"/>
          </w:rPr>
          <w:t>superheated steam</w:t>
        </w:r>
      </w:hyperlink>
      <w:r w:rsidRPr="003358CC">
        <w:rPr>
          <w:rStyle w:val="apple-converted-space"/>
          <w:rFonts w:ascii="Verdana" w:hAnsi="Verdana"/>
          <w:sz w:val="24"/>
          <w:szCs w:val="27"/>
        </w:rPr>
        <w:t> </w:t>
      </w:r>
      <w:r w:rsidRPr="003358CC">
        <w:rPr>
          <w:rFonts w:ascii="Verdana" w:hAnsi="Verdana"/>
          <w:sz w:val="24"/>
          <w:szCs w:val="27"/>
        </w:rPr>
        <w:t>for driving the</w:t>
      </w:r>
      <w:r w:rsidRPr="003358CC">
        <w:rPr>
          <w:rStyle w:val="apple-converted-space"/>
          <w:rFonts w:ascii="Verdana" w:hAnsi="Verdana"/>
          <w:sz w:val="24"/>
          <w:szCs w:val="27"/>
        </w:rPr>
        <w:t> </w:t>
      </w:r>
      <w:hyperlink r:id="rId16" w:history="1">
        <w:r w:rsidRPr="003358CC">
          <w:rPr>
            <w:rStyle w:val="Hyperlink"/>
            <w:rFonts w:ascii="Verdana" w:hAnsi="Verdana"/>
            <w:color w:val="auto"/>
            <w:sz w:val="24"/>
            <w:szCs w:val="27"/>
            <w:u w:val="none"/>
          </w:rPr>
          <w:t>steam</w:t>
        </w:r>
      </w:hyperlink>
      <w:r w:rsidRPr="003358CC">
        <w:rPr>
          <w:rStyle w:val="apple-converted-space"/>
          <w:rFonts w:ascii="Verdana" w:hAnsi="Verdana"/>
          <w:sz w:val="24"/>
          <w:szCs w:val="27"/>
        </w:rPr>
        <w:t> </w:t>
      </w:r>
      <w:r w:rsidRPr="003358CC">
        <w:rPr>
          <w:rFonts w:ascii="Verdana" w:hAnsi="Verdana"/>
          <w:sz w:val="24"/>
          <w:szCs w:val="27"/>
        </w:rPr>
        <w:t>turbine. The steam turbine is then mechanically coupled to an alternator rotor, the rotation of which results in the generation of electric power. Generally in India, bituminous coal or brown coal are used as fuel of boiler which has volatile content ranging from 8 to 33 % and ash content 5 to 16 %. To enhance the thermal efficiency of the plant, the coal is used in the</w:t>
      </w:r>
      <w:r w:rsidRPr="003358CC">
        <w:rPr>
          <w:rStyle w:val="apple-converted-space"/>
          <w:rFonts w:ascii="Verdana" w:hAnsi="Verdana"/>
          <w:sz w:val="24"/>
          <w:szCs w:val="27"/>
        </w:rPr>
        <w:t> </w:t>
      </w:r>
      <w:hyperlink r:id="rId17" w:history="1">
        <w:r w:rsidRPr="003358CC">
          <w:rPr>
            <w:rStyle w:val="Hyperlink"/>
            <w:rFonts w:ascii="Verdana" w:hAnsi="Verdana"/>
            <w:color w:val="auto"/>
            <w:sz w:val="24"/>
            <w:szCs w:val="27"/>
            <w:u w:val="none"/>
          </w:rPr>
          <w:t>boiler</w:t>
        </w:r>
      </w:hyperlink>
      <w:r w:rsidRPr="003358CC">
        <w:rPr>
          <w:rStyle w:val="apple-converted-space"/>
          <w:rFonts w:ascii="Verdana" w:hAnsi="Verdana"/>
          <w:sz w:val="24"/>
          <w:szCs w:val="27"/>
        </w:rPr>
        <w:t> </w:t>
      </w:r>
      <w:r w:rsidRPr="003358CC">
        <w:rPr>
          <w:rFonts w:ascii="Verdana" w:hAnsi="Verdana"/>
          <w:sz w:val="24"/>
          <w:szCs w:val="27"/>
        </w:rPr>
        <w:t>in its pulverized form. In coal fired thermal power plant, steam is obtained in very high pressure inside the</w:t>
      </w:r>
      <w:r w:rsidRPr="003358CC">
        <w:rPr>
          <w:rStyle w:val="apple-converted-space"/>
          <w:rFonts w:ascii="Verdana" w:hAnsi="Verdana"/>
          <w:sz w:val="24"/>
          <w:szCs w:val="27"/>
        </w:rPr>
        <w:t> </w:t>
      </w:r>
      <w:hyperlink r:id="rId18" w:history="1">
        <w:r w:rsidRPr="003358CC">
          <w:rPr>
            <w:rStyle w:val="Hyperlink"/>
            <w:rFonts w:ascii="Verdana" w:hAnsi="Verdana"/>
            <w:color w:val="auto"/>
            <w:sz w:val="24"/>
            <w:szCs w:val="27"/>
            <w:u w:val="none"/>
          </w:rPr>
          <w:t>steam boiler</w:t>
        </w:r>
      </w:hyperlink>
      <w:r w:rsidRPr="003358CC">
        <w:rPr>
          <w:rStyle w:val="apple-converted-space"/>
          <w:rFonts w:ascii="Verdana" w:hAnsi="Verdana"/>
          <w:sz w:val="24"/>
          <w:szCs w:val="27"/>
        </w:rPr>
        <w:t> </w:t>
      </w:r>
      <w:r w:rsidRPr="003358CC">
        <w:rPr>
          <w:rFonts w:ascii="Verdana" w:hAnsi="Verdana"/>
          <w:sz w:val="24"/>
          <w:szCs w:val="27"/>
        </w:rPr>
        <w:t>by burning the pulverized coal. This steam is then super heated in the super heater to extreme high temperature. This super heated steam is then allowed to enter into the turbine, as the turbine blades are rotated by the pressure of the steam. The turbine is mechanically coupled with alternator in a way that its rotor will rotate with the rotation of turbine blades. After entering into the turbine, the steam pressure suddenly falls leading to corresponding increase in the steam volume. After having imparted energy into the turbine rotors, the steam is made to pass out of the turbine blades into the</w:t>
      </w:r>
      <w:r w:rsidRPr="003358CC">
        <w:rPr>
          <w:rStyle w:val="apple-converted-space"/>
          <w:rFonts w:ascii="Verdana" w:hAnsi="Verdana"/>
          <w:sz w:val="24"/>
          <w:szCs w:val="27"/>
        </w:rPr>
        <w:t> </w:t>
      </w:r>
      <w:hyperlink r:id="rId19" w:history="1">
        <w:r w:rsidRPr="003358CC">
          <w:rPr>
            <w:rStyle w:val="Hyperlink"/>
            <w:rFonts w:ascii="Verdana" w:hAnsi="Verdana"/>
            <w:color w:val="auto"/>
            <w:sz w:val="24"/>
            <w:szCs w:val="27"/>
            <w:u w:val="none"/>
          </w:rPr>
          <w:t>steam condenser of turbine</w:t>
        </w:r>
      </w:hyperlink>
      <w:r w:rsidRPr="003358CC">
        <w:rPr>
          <w:rFonts w:ascii="Verdana" w:hAnsi="Verdana"/>
          <w:sz w:val="24"/>
          <w:szCs w:val="27"/>
        </w:rPr>
        <w:t xml:space="preserve">. In the condenser, cold water at ambient temperature is circulated with the help of pump which leads to the condensation of the low pressure wet steam. Then this condensed water is further supplied to low pressure water heater where the </w:t>
      </w:r>
      <w:r w:rsidRPr="003358CC">
        <w:rPr>
          <w:rFonts w:ascii="Verdana" w:hAnsi="Verdana"/>
          <w:sz w:val="24"/>
          <w:szCs w:val="27"/>
        </w:rPr>
        <w:lastRenderedPageBreak/>
        <w:t>low pressure steam increases the temperature of this feed water, it is again heated in high pressure. This outlines the basic working methodology of a thermal power plant.</w:t>
      </w:r>
    </w:p>
    <w:p w:rsidR="003358CC" w:rsidRPr="003358CC" w:rsidRDefault="003358CC" w:rsidP="003358CC">
      <w:pPr>
        <w:pStyle w:val="Heading4"/>
        <w:spacing w:before="150"/>
        <w:rPr>
          <w:rFonts w:ascii="Verdana" w:hAnsi="Verdana"/>
          <w:color w:val="auto"/>
          <w:sz w:val="24"/>
          <w:szCs w:val="27"/>
        </w:rPr>
      </w:pPr>
      <w:r w:rsidRPr="003358CC">
        <w:rPr>
          <w:rFonts w:ascii="Verdana" w:hAnsi="Verdana"/>
          <w:color w:val="auto"/>
          <w:sz w:val="24"/>
          <w:szCs w:val="27"/>
        </w:rPr>
        <w:t>Advantages of Thermal Power Plants</w:t>
      </w:r>
    </w:p>
    <w:p w:rsidR="003358CC" w:rsidRPr="003358CC" w:rsidRDefault="003358CC" w:rsidP="003358CC">
      <w:pPr>
        <w:numPr>
          <w:ilvl w:val="0"/>
          <w:numId w:val="1"/>
        </w:numPr>
        <w:spacing w:after="0" w:line="240" w:lineRule="auto"/>
        <w:ind w:left="300"/>
        <w:jc w:val="both"/>
        <w:rPr>
          <w:rFonts w:ascii="Verdana" w:hAnsi="Verdana"/>
          <w:sz w:val="24"/>
          <w:szCs w:val="27"/>
        </w:rPr>
      </w:pPr>
      <w:r w:rsidRPr="003358CC">
        <w:rPr>
          <w:rFonts w:ascii="Verdana" w:hAnsi="Verdana"/>
          <w:sz w:val="24"/>
          <w:szCs w:val="27"/>
        </w:rPr>
        <w:t xml:space="preserve">Fuel used </w:t>
      </w:r>
      <w:proofErr w:type="spellStart"/>
      <w:r w:rsidRPr="003358CC">
        <w:rPr>
          <w:rFonts w:ascii="Verdana" w:hAnsi="Verdana"/>
          <w:sz w:val="24"/>
          <w:szCs w:val="27"/>
        </w:rPr>
        <w:t>i.e</w:t>
      </w:r>
      <w:proofErr w:type="spellEnd"/>
      <w:r w:rsidRPr="003358CC">
        <w:rPr>
          <w:rFonts w:ascii="Verdana" w:hAnsi="Verdana"/>
          <w:sz w:val="24"/>
          <w:szCs w:val="27"/>
        </w:rPr>
        <w:t xml:space="preserve"> coal is quite cheaper.</w:t>
      </w:r>
    </w:p>
    <w:p w:rsidR="003358CC" w:rsidRPr="003358CC" w:rsidRDefault="003358CC" w:rsidP="003358CC">
      <w:pPr>
        <w:numPr>
          <w:ilvl w:val="0"/>
          <w:numId w:val="1"/>
        </w:numPr>
        <w:spacing w:after="0" w:line="240" w:lineRule="auto"/>
        <w:ind w:left="300"/>
        <w:jc w:val="both"/>
        <w:rPr>
          <w:rFonts w:ascii="Verdana" w:hAnsi="Verdana"/>
          <w:sz w:val="24"/>
          <w:szCs w:val="27"/>
        </w:rPr>
      </w:pPr>
      <w:r w:rsidRPr="003358CC">
        <w:rPr>
          <w:rFonts w:ascii="Verdana" w:hAnsi="Verdana"/>
          <w:sz w:val="24"/>
          <w:szCs w:val="27"/>
        </w:rPr>
        <w:t>Initial cost is less as compared to other generating stations.</w:t>
      </w:r>
    </w:p>
    <w:p w:rsidR="003358CC" w:rsidRPr="003358CC" w:rsidRDefault="003358CC" w:rsidP="003358CC">
      <w:pPr>
        <w:numPr>
          <w:ilvl w:val="0"/>
          <w:numId w:val="1"/>
        </w:numPr>
        <w:spacing w:after="0" w:line="240" w:lineRule="auto"/>
        <w:ind w:left="300"/>
        <w:jc w:val="both"/>
        <w:rPr>
          <w:rFonts w:ascii="Verdana" w:hAnsi="Verdana"/>
          <w:sz w:val="24"/>
          <w:szCs w:val="27"/>
        </w:rPr>
      </w:pPr>
      <w:r w:rsidRPr="003358CC">
        <w:rPr>
          <w:rFonts w:ascii="Verdana" w:hAnsi="Verdana"/>
          <w:sz w:val="24"/>
          <w:szCs w:val="27"/>
        </w:rPr>
        <w:t>It requires less space as compared to hydro-electric power stations.</w:t>
      </w:r>
    </w:p>
    <w:p w:rsidR="003358CC" w:rsidRPr="003358CC" w:rsidRDefault="003358CC" w:rsidP="003358CC">
      <w:pPr>
        <w:pStyle w:val="Heading4"/>
        <w:spacing w:before="150"/>
        <w:rPr>
          <w:rFonts w:ascii="Verdana" w:hAnsi="Verdana"/>
          <w:color w:val="auto"/>
          <w:sz w:val="24"/>
          <w:szCs w:val="27"/>
        </w:rPr>
      </w:pPr>
      <w:r w:rsidRPr="003358CC">
        <w:rPr>
          <w:rFonts w:ascii="Verdana" w:hAnsi="Verdana"/>
          <w:color w:val="auto"/>
          <w:sz w:val="24"/>
          <w:szCs w:val="27"/>
        </w:rPr>
        <w:t>Disadvantages of Thermal Power Plants</w:t>
      </w:r>
    </w:p>
    <w:p w:rsidR="003358CC" w:rsidRPr="003358CC" w:rsidRDefault="003358CC" w:rsidP="003358CC">
      <w:pPr>
        <w:numPr>
          <w:ilvl w:val="0"/>
          <w:numId w:val="2"/>
        </w:numPr>
        <w:spacing w:after="0" w:line="240" w:lineRule="auto"/>
        <w:ind w:left="300"/>
        <w:jc w:val="both"/>
        <w:rPr>
          <w:rFonts w:ascii="Verdana" w:hAnsi="Verdana"/>
          <w:sz w:val="24"/>
          <w:szCs w:val="27"/>
        </w:rPr>
      </w:pPr>
      <w:r w:rsidRPr="003358CC">
        <w:rPr>
          <w:rFonts w:ascii="Verdana" w:hAnsi="Verdana"/>
          <w:sz w:val="24"/>
          <w:szCs w:val="27"/>
        </w:rPr>
        <w:t>It pollutes atmosphere due to production of smoke &amp; fumes.</w:t>
      </w:r>
    </w:p>
    <w:p w:rsidR="003358CC" w:rsidRPr="003358CC" w:rsidRDefault="003358CC" w:rsidP="003358CC">
      <w:pPr>
        <w:numPr>
          <w:ilvl w:val="0"/>
          <w:numId w:val="2"/>
        </w:numPr>
        <w:spacing w:after="0" w:line="240" w:lineRule="auto"/>
        <w:ind w:left="300"/>
        <w:jc w:val="both"/>
        <w:rPr>
          <w:rFonts w:ascii="Verdana" w:hAnsi="Verdana"/>
          <w:sz w:val="24"/>
          <w:szCs w:val="27"/>
        </w:rPr>
      </w:pPr>
      <w:r w:rsidRPr="003358CC">
        <w:rPr>
          <w:rFonts w:ascii="Verdana" w:hAnsi="Verdana"/>
          <w:sz w:val="24"/>
          <w:szCs w:val="27"/>
        </w:rPr>
        <w:t>Running cost of the power plant is more than hydro electric plant.</w:t>
      </w:r>
    </w:p>
    <w:p w:rsidR="003358CC" w:rsidRPr="003358CC" w:rsidRDefault="003358CC" w:rsidP="003358CC">
      <w:pPr>
        <w:pStyle w:val="Heading3"/>
        <w:spacing w:before="150"/>
        <w:rPr>
          <w:rFonts w:ascii="Verdana" w:hAnsi="Verdana"/>
          <w:color w:val="auto"/>
          <w:sz w:val="24"/>
          <w:szCs w:val="27"/>
        </w:rPr>
      </w:pPr>
      <w:r w:rsidRPr="003358CC">
        <w:rPr>
          <w:rFonts w:ascii="Verdana" w:hAnsi="Verdana"/>
          <w:color w:val="auto"/>
          <w:sz w:val="20"/>
        </w:rPr>
        <w:t>Nuclear Power Station</w:t>
      </w:r>
    </w:p>
    <w:p w:rsidR="003358CC" w:rsidRPr="003358CC" w:rsidRDefault="003358CC" w:rsidP="003358CC">
      <w:pPr>
        <w:rPr>
          <w:rFonts w:ascii="Times New Roman" w:hAnsi="Times New Roman"/>
          <w:sz w:val="20"/>
        </w:rPr>
      </w:pPr>
      <w:r w:rsidRPr="003358CC">
        <w:rPr>
          <w:rFonts w:ascii="Verdana" w:hAnsi="Verdana"/>
          <w:sz w:val="24"/>
          <w:szCs w:val="27"/>
        </w:rPr>
        <w:t xml:space="preserve">The nuclear power generating stations are similar to the thermal stations in more ways than one. </w:t>
      </w:r>
      <w:proofErr w:type="spellStart"/>
      <w:r w:rsidRPr="003358CC">
        <w:rPr>
          <w:rFonts w:ascii="Verdana" w:hAnsi="Verdana"/>
          <w:sz w:val="24"/>
          <w:szCs w:val="27"/>
        </w:rPr>
        <w:t>How ever</w:t>
      </w:r>
      <w:proofErr w:type="spellEnd"/>
      <w:r w:rsidRPr="003358CC">
        <w:rPr>
          <w:rFonts w:ascii="Verdana" w:hAnsi="Verdana"/>
          <w:sz w:val="24"/>
          <w:szCs w:val="27"/>
        </w:rPr>
        <w:t xml:space="preserve">, the exception here is that, radioactive elements like uranium and thorium are used as the primary fuel in place of coal. Also in a </w:t>
      </w:r>
      <w:proofErr w:type="gramStart"/>
      <w:r w:rsidRPr="003358CC">
        <w:rPr>
          <w:rFonts w:ascii="Verdana" w:hAnsi="Verdana"/>
          <w:sz w:val="24"/>
          <w:szCs w:val="27"/>
        </w:rPr>
        <w:t>Nuclear</w:t>
      </w:r>
      <w:proofErr w:type="gramEnd"/>
      <w:r w:rsidRPr="003358CC">
        <w:rPr>
          <w:rFonts w:ascii="Verdana" w:hAnsi="Verdana"/>
          <w:sz w:val="24"/>
          <w:szCs w:val="27"/>
        </w:rPr>
        <w:t xml:space="preserve"> station the furnace and the boiler are replaced by the</w:t>
      </w:r>
      <w:r w:rsidRPr="003358CC">
        <w:rPr>
          <w:rStyle w:val="apple-converted-space"/>
          <w:rFonts w:ascii="Verdana" w:hAnsi="Verdana"/>
          <w:sz w:val="24"/>
          <w:szCs w:val="27"/>
        </w:rPr>
        <w:t> </w:t>
      </w:r>
      <w:hyperlink r:id="rId20" w:history="1">
        <w:r w:rsidRPr="003358CC">
          <w:rPr>
            <w:rStyle w:val="Hyperlink"/>
            <w:rFonts w:ascii="Verdana" w:hAnsi="Verdana"/>
            <w:color w:val="auto"/>
            <w:sz w:val="24"/>
            <w:szCs w:val="27"/>
            <w:u w:val="none"/>
          </w:rPr>
          <w:t>nuclear reactor</w:t>
        </w:r>
      </w:hyperlink>
      <w:r w:rsidRPr="003358CC">
        <w:rPr>
          <w:rStyle w:val="apple-converted-space"/>
          <w:rFonts w:ascii="Verdana" w:hAnsi="Verdana"/>
          <w:sz w:val="24"/>
          <w:szCs w:val="27"/>
        </w:rPr>
        <w:t> </w:t>
      </w:r>
      <w:r w:rsidRPr="003358CC">
        <w:rPr>
          <w:rFonts w:ascii="Verdana" w:hAnsi="Verdana"/>
          <w:sz w:val="24"/>
          <w:szCs w:val="27"/>
        </w:rPr>
        <w:t xml:space="preserve">and the heat exchanger tubes. For the process of nuclear power generation, the radioactive fuels are made to undergo fission reaction within the nuclear reactors. The fission </w:t>
      </w:r>
      <w:proofErr w:type="gramStart"/>
      <w:r w:rsidRPr="003358CC">
        <w:rPr>
          <w:rFonts w:ascii="Verdana" w:hAnsi="Verdana"/>
          <w:sz w:val="24"/>
          <w:szCs w:val="27"/>
        </w:rPr>
        <w:t>reaction,</w:t>
      </w:r>
      <w:proofErr w:type="gramEnd"/>
      <w:r w:rsidRPr="003358CC">
        <w:rPr>
          <w:rFonts w:ascii="Verdana" w:hAnsi="Verdana"/>
          <w:sz w:val="24"/>
          <w:szCs w:val="27"/>
        </w:rPr>
        <w:t xml:space="preserve"> propagates like a controlled chain reaction and is accompanied by unprecedented amount of energy produced, which is manifested in the form of heat. This heat is then transferred to the water present in the heat exchanger tubes. As a result, super heated steam at very high temperature is produced. Once the process of steam formation is accomplished, the remaining process is exactly similar to a thermal power plant, as this steam will further drive the turbine blades to generate electricity.</w:t>
      </w:r>
    </w:p>
    <w:p w:rsidR="003358CC" w:rsidRPr="003358CC" w:rsidRDefault="003358CC" w:rsidP="003358CC">
      <w:pPr>
        <w:pStyle w:val="Heading3"/>
        <w:spacing w:before="150"/>
        <w:rPr>
          <w:rFonts w:ascii="Verdana" w:hAnsi="Verdana"/>
          <w:color w:val="auto"/>
          <w:sz w:val="20"/>
        </w:rPr>
      </w:pPr>
      <w:r w:rsidRPr="003358CC">
        <w:rPr>
          <w:rFonts w:ascii="Verdana" w:hAnsi="Verdana"/>
          <w:color w:val="auto"/>
          <w:sz w:val="20"/>
        </w:rPr>
        <w:t>Hydro-Electric Power Station</w:t>
      </w:r>
    </w:p>
    <w:p w:rsidR="003358CC" w:rsidRPr="003358CC" w:rsidRDefault="003358CC" w:rsidP="003358CC">
      <w:pPr>
        <w:rPr>
          <w:rFonts w:ascii="Times New Roman" w:hAnsi="Times New Roman"/>
          <w:sz w:val="20"/>
        </w:rPr>
      </w:pPr>
      <w:r w:rsidRPr="003358CC">
        <w:rPr>
          <w:rFonts w:ascii="Verdana" w:hAnsi="Verdana"/>
          <w:sz w:val="24"/>
          <w:szCs w:val="27"/>
        </w:rPr>
        <w:t xml:space="preserve">In Hydro-electric plants the energy of the falling water is utilized to drive the turbine which in turn runs the generator to produce electricity. Rain falling upon the earth’s surface has potential energy relative to the oceans towards which it flows. This energy is converted to shaft work where the water falls through an appreciable vertical distance. The hydraulic power is therefore a naturally available renewable energy given by the </w:t>
      </w:r>
      <w:proofErr w:type="spellStart"/>
      <w:r w:rsidRPr="003358CC">
        <w:rPr>
          <w:rFonts w:ascii="Verdana" w:hAnsi="Verdana"/>
          <w:sz w:val="24"/>
          <w:szCs w:val="27"/>
        </w:rPr>
        <w:t>eqn</w:t>
      </w:r>
      <w:proofErr w:type="spellEnd"/>
      <w:r w:rsidRPr="003358CC">
        <w:rPr>
          <w:rFonts w:ascii="Verdana" w:hAnsi="Verdana"/>
          <w:sz w:val="24"/>
          <w:szCs w:val="27"/>
        </w:rPr>
        <w:t xml:space="preserve">: P = </w:t>
      </w:r>
      <w:proofErr w:type="spellStart"/>
      <w:r w:rsidRPr="003358CC">
        <w:rPr>
          <w:rFonts w:ascii="Verdana" w:hAnsi="Verdana"/>
          <w:sz w:val="24"/>
          <w:szCs w:val="27"/>
        </w:rPr>
        <w:t>gρ</w:t>
      </w:r>
      <w:proofErr w:type="spellEnd"/>
      <w:r w:rsidRPr="003358CC">
        <w:rPr>
          <w:rFonts w:ascii="Verdana" w:hAnsi="Verdana"/>
          <w:sz w:val="24"/>
          <w:szCs w:val="27"/>
        </w:rPr>
        <w:t xml:space="preserve"> QH Where, g = acceleration due to gravity = 9.81 m/sec</w:t>
      </w:r>
      <w:r w:rsidRPr="003358CC">
        <w:rPr>
          <w:rStyle w:val="apple-converted-space"/>
          <w:rFonts w:ascii="Verdana" w:hAnsi="Verdana"/>
          <w:sz w:val="24"/>
          <w:szCs w:val="27"/>
        </w:rPr>
        <w:t> </w:t>
      </w:r>
      <w:r w:rsidRPr="003358CC">
        <w:rPr>
          <w:rFonts w:ascii="Verdana" w:hAnsi="Verdana"/>
          <w:sz w:val="20"/>
          <w:vertAlign w:val="superscript"/>
        </w:rPr>
        <w:t>2</w:t>
      </w:r>
      <w:r w:rsidRPr="003358CC">
        <w:rPr>
          <w:rStyle w:val="apple-converted-space"/>
          <w:rFonts w:ascii="Verdana" w:hAnsi="Verdana"/>
          <w:sz w:val="24"/>
          <w:szCs w:val="27"/>
        </w:rPr>
        <w:t> </w:t>
      </w:r>
      <w:r w:rsidRPr="003358CC">
        <w:rPr>
          <w:rFonts w:ascii="Verdana" w:hAnsi="Verdana"/>
          <w:sz w:val="24"/>
          <w:szCs w:val="27"/>
        </w:rPr>
        <w:t>ρ = density of water = 1000 kg/m</w:t>
      </w:r>
      <w:r w:rsidRPr="003358CC">
        <w:rPr>
          <w:rStyle w:val="apple-converted-space"/>
          <w:rFonts w:ascii="Verdana" w:hAnsi="Verdana"/>
          <w:sz w:val="24"/>
          <w:szCs w:val="27"/>
        </w:rPr>
        <w:t> </w:t>
      </w:r>
      <w:r w:rsidRPr="003358CC">
        <w:rPr>
          <w:rFonts w:ascii="Verdana" w:hAnsi="Verdana"/>
          <w:sz w:val="20"/>
          <w:vertAlign w:val="superscript"/>
        </w:rPr>
        <w:t>3</w:t>
      </w:r>
      <w:r w:rsidRPr="003358CC">
        <w:rPr>
          <w:rFonts w:ascii="Verdana" w:hAnsi="Verdana"/>
          <w:sz w:val="24"/>
          <w:szCs w:val="27"/>
        </w:rPr>
        <w:t>H = height of fall of water. This power is utilized for rotating the alternator shaft, to convert it to equivalent electrical energy. An important point to be noted is that, the hydro-electric plants are of much lower capacity compared to their thermal or nuclear counterpart. For this reason hydro plants are generally used in scheduling with thermal stations, to serve the load during peak hours. They in a way assist the thermal or the nuclear plant to deliver power efficiently during periods of peak hours.</w:t>
      </w:r>
    </w:p>
    <w:p w:rsidR="003358CC" w:rsidRPr="003358CC" w:rsidRDefault="003358CC" w:rsidP="003358CC">
      <w:pPr>
        <w:pStyle w:val="Heading4"/>
        <w:spacing w:before="150"/>
        <w:rPr>
          <w:rFonts w:ascii="Verdana" w:hAnsi="Verdana"/>
          <w:color w:val="auto"/>
          <w:sz w:val="24"/>
          <w:szCs w:val="27"/>
        </w:rPr>
      </w:pPr>
      <w:r w:rsidRPr="003358CC">
        <w:rPr>
          <w:rFonts w:ascii="Verdana" w:hAnsi="Verdana"/>
          <w:color w:val="auto"/>
          <w:sz w:val="24"/>
          <w:szCs w:val="27"/>
        </w:rPr>
        <w:t>Advantages of Hydro Electric Power Station</w:t>
      </w:r>
    </w:p>
    <w:p w:rsidR="003358CC" w:rsidRPr="003358CC" w:rsidRDefault="003358CC" w:rsidP="003358CC">
      <w:pPr>
        <w:numPr>
          <w:ilvl w:val="0"/>
          <w:numId w:val="3"/>
        </w:numPr>
        <w:spacing w:after="0" w:line="240" w:lineRule="auto"/>
        <w:ind w:left="300"/>
        <w:jc w:val="both"/>
        <w:rPr>
          <w:rFonts w:ascii="Verdana" w:hAnsi="Verdana"/>
          <w:sz w:val="24"/>
          <w:szCs w:val="27"/>
        </w:rPr>
      </w:pPr>
      <w:r w:rsidRPr="003358CC">
        <w:rPr>
          <w:rFonts w:ascii="Verdana" w:hAnsi="Verdana"/>
          <w:sz w:val="24"/>
          <w:szCs w:val="27"/>
        </w:rPr>
        <w:t xml:space="preserve">It requires no </w:t>
      </w:r>
      <w:proofErr w:type="gramStart"/>
      <w:r w:rsidRPr="003358CC">
        <w:rPr>
          <w:rFonts w:ascii="Verdana" w:hAnsi="Verdana"/>
          <w:sz w:val="24"/>
          <w:szCs w:val="27"/>
        </w:rPr>
        <w:t>fuel ,</w:t>
      </w:r>
      <w:proofErr w:type="gramEnd"/>
      <w:r w:rsidRPr="003358CC">
        <w:rPr>
          <w:rFonts w:ascii="Verdana" w:hAnsi="Verdana"/>
          <w:sz w:val="24"/>
          <w:szCs w:val="27"/>
        </w:rPr>
        <w:t xml:space="preserve"> water is used for generation of electrical energy.</w:t>
      </w:r>
    </w:p>
    <w:p w:rsidR="003358CC" w:rsidRPr="003358CC" w:rsidRDefault="003358CC" w:rsidP="003358CC">
      <w:pPr>
        <w:numPr>
          <w:ilvl w:val="0"/>
          <w:numId w:val="3"/>
        </w:numPr>
        <w:spacing w:after="0" w:line="240" w:lineRule="auto"/>
        <w:ind w:left="300"/>
        <w:jc w:val="both"/>
        <w:rPr>
          <w:rFonts w:ascii="Verdana" w:hAnsi="Verdana"/>
          <w:sz w:val="24"/>
          <w:szCs w:val="27"/>
        </w:rPr>
      </w:pPr>
      <w:r w:rsidRPr="003358CC">
        <w:rPr>
          <w:rFonts w:ascii="Verdana" w:hAnsi="Verdana"/>
          <w:sz w:val="24"/>
          <w:szCs w:val="27"/>
        </w:rPr>
        <w:t>It is neat and clean energy generation.</w:t>
      </w:r>
    </w:p>
    <w:p w:rsidR="003358CC" w:rsidRPr="003358CC" w:rsidRDefault="003358CC" w:rsidP="003358CC">
      <w:pPr>
        <w:numPr>
          <w:ilvl w:val="0"/>
          <w:numId w:val="3"/>
        </w:numPr>
        <w:spacing w:after="0" w:line="240" w:lineRule="auto"/>
        <w:ind w:left="300"/>
        <w:jc w:val="both"/>
        <w:rPr>
          <w:rFonts w:ascii="Verdana" w:hAnsi="Verdana"/>
          <w:sz w:val="24"/>
          <w:szCs w:val="27"/>
        </w:rPr>
      </w:pPr>
      <w:r w:rsidRPr="003358CC">
        <w:rPr>
          <w:rFonts w:ascii="Verdana" w:hAnsi="Verdana"/>
          <w:sz w:val="24"/>
          <w:szCs w:val="27"/>
        </w:rPr>
        <w:t xml:space="preserve">Construction is </w:t>
      </w:r>
      <w:proofErr w:type="gramStart"/>
      <w:r w:rsidRPr="003358CC">
        <w:rPr>
          <w:rFonts w:ascii="Verdana" w:hAnsi="Verdana"/>
          <w:sz w:val="24"/>
          <w:szCs w:val="27"/>
        </w:rPr>
        <w:t>simple ,</w:t>
      </w:r>
      <w:proofErr w:type="gramEnd"/>
      <w:r w:rsidRPr="003358CC">
        <w:rPr>
          <w:rFonts w:ascii="Verdana" w:hAnsi="Verdana"/>
          <w:sz w:val="24"/>
          <w:szCs w:val="27"/>
        </w:rPr>
        <w:t xml:space="preserve"> less maintenance is required.</w:t>
      </w:r>
    </w:p>
    <w:p w:rsidR="003358CC" w:rsidRPr="003358CC" w:rsidRDefault="003358CC" w:rsidP="003358CC">
      <w:pPr>
        <w:numPr>
          <w:ilvl w:val="0"/>
          <w:numId w:val="3"/>
        </w:numPr>
        <w:spacing w:after="0" w:line="240" w:lineRule="auto"/>
        <w:ind w:left="300"/>
        <w:jc w:val="both"/>
        <w:rPr>
          <w:rFonts w:ascii="Verdana" w:hAnsi="Verdana"/>
          <w:sz w:val="24"/>
          <w:szCs w:val="27"/>
        </w:rPr>
      </w:pPr>
      <w:r w:rsidRPr="003358CC">
        <w:rPr>
          <w:rFonts w:ascii="Verdana" w:hAnsi="Verdana"/>
          <w:sz w:val="24"/>
          <w:szCs w:val="27"/>
        </w:rPr>
        <w:t>It helps in irrigation and flood control also.</w:t>
      </w:r>
    </w:p>
    <w:p w:rsidR="003358CC" w:rsidRPr="003358CC" w:rsidRDefault="003358CC" w:rsidP="003358CC">
      <w:pPr>
        <w:pStyle w:val="Heading4"/>
        <w:spacing w:before="150"/>
        <w:rPr>
          <w:rFonts w:ascii="Verdana" w:hAnsi="Verdana"/>
          <w:color w:val="auto"/>
          <w:sz w:val="24"/>
          <w:szCs w:val="27"/>
        </w:rPr>
      </w:pPr>
      <w:r w:rsidRPr="003358CC">
        <w:rPr>
          <w:rFonts w:ascii="Verdana" w:hAnsi="Verdana"/>
          <w:color w:val="auto"/>
          <w:sz w:val="24"/>
          <w:szCs w:val="27"/>
        </w:rPr>
        <w:lastRenderedPageBreak/>
        <w:t>Disadvantages Hydro Electric Power Station</w:t>
      </w:r>
    </w:p>
    <w:p w:rsidR="003358CC" w:rsidRPr="003358CC" w:rsidRDefault="003358CC" w:rsidP="003358CC">
      <w:pPr>
        <w:numPr>
          <w:ilvl w:val="0"/>
          <w:numId w:val="4"/>
        </w:numPr>
        <w:spacing w:after="0" w:line="240" w:lineRule="auto"/>
        <w:ind w:left="300"/>
        <w:jc w:val="both"/>
        <w:rPr>
          <w:rFonts w:ascii="Verdana" w:hAnsi="Verdana"/>
          <w:sz w:val="24"/>
          <w:szCs w:val="27"/>
        </w:rPr>
      </w:pPr>
      <w:r w:rsidRPr="003358CC">
        <w:rPr>
          <w:rFonts w:ascii="Verdana" w:hAnsi="Verdana"/>
          <w:sz w:val="24"/>
          <w:szCs w:val="27"/>
        </w:rPr>
        <w:t>It involves high capital cost due to dam construction.</w:t>
      </w:r>
    </w:p>
    <w:p w:rsidR="003358CC" w:rsidRPr="003358CC" w:rsidRDefault="003358CC" w:rsidP="003358CC">
      <w:pPr>
        <w:numPr>
          <w:ilvl w:val="0"/>
          <w:numId w:val="4"/>
        </w:numPr>
        <w:spacing w:after="0" w:line="240" w:lineRule="auto"/>
        <w:ind w:left="300"/>
        <w:jc w:val="both"/>
        <w:rPr>
          <w:rFonts w:ascii="Verdana" w:hAnsi="Verdana"/>
          <w:sz w:val="24"/>
          <w:szCs w:val="27"/>
        </w:rPr>
      </w:pPr>
      <w:r w:rsidRPr="003358CC">
        <w:rPr>
          <w:rFonts w:ascii="Verdana" w:hAnsi="Verdana"/>
          <w:sz w:val="24"/>
          <w:szCs w:val="27"/>
        </w:rPr>
        <w:t>Availability of water depends upon weather conditions.</w:t>
      </w:r>
    </w:p>
    <w:p w:rsidR="003358CC" w:rsidRPr="003358CC" w:rsidRDefault="003358CC" w:rsidP="003358CC">
      <w:pPr>
        <w:numPr>
          <w:ilvl w:val="0"/>
          <w:numId w:val="4"/>
        </w:numPr>
        <w:spacing w:after="0" w:line="240" w:lineRule="auto"/>
        <w:ind w:left="300"/>
        <w:jc w:val="both"/>
        <w:rPr>
          <w:rFonts w:ascii="Verdana" w:hAnsi="Verdana"/>
          <w:sz w:val="24"/>
          <w:szCs w:val="27"/>
        </w:rPr>
      </w:pPr>
      <w:r w:rsidRPr="003358CC">
        <w:rPr>
          <w:rFonts w:ascii="Verdana" w:hAnsi="Verdana"/>
          <w:sz w:val="24"/>
          <w:szCs w:val="27"/>
        </w:rPr>
        <w:t>It requires high transmission cost as the plant is located in hilly areas.</w:t>
      </w:r>
    </w:p>
    <w:p w:rsidR="003358CC" w:rsidRPr="003358CC" w:rsidRDefault="003358CC" w:rsidP="003358CC">
      <w:pPr>
        <w:pStyle w:val="Heading2"/>
        <w:spacing w:before="150" w:beforeAutospacing="0" w:after="0" w:afterAutospacing="0"/>
        <w:rPr>
          <w:rFonts w:ascii="Verdana" w:hAnsi="Verdana"/>
          <w:sz w:val="28"/>
          <w:szCs w:val="30"/>
        </w:rPr>
      </w:pPr>
      <w:r w:rsidRPr="003358CC">
        <w:rPr>
          <w:rFonts w:ascii="Verdana" w:hAnsi="Verdana"/>
          <w:sz w:val="28"/>
          <w:szCs w:val="30"/>
        </w:rPr>
        <w:t>Types of Power Generation</w:t>
      </w:r>
    </w:p>
    <w:p w:rsidR="003358CC" w:rsidRPr="003358CC" w:rsidRDefault="003358CC" w:rsidP="003358CC">
      <w:pPr>
        <w:rPr>
          <w:rFonts w:ascii="Times New Roman" w:hAnsi="Times New Roman"/>
          <w:szCs w:val="24"/>
        </w:rPr>
      </w:pPr>
      <w:r w:rsidRPr="003358CC">
        <w:rPr>
          <w:rFonts w:ascii="Verdana" w:hAnsi="Verdana"/>
          <w:sz w:val="24"/>
          <w:szCs w:val="27"/>
        </w:rPr>
        <w:t xml:space="preserve">As mentioned above, depending on the type of fuel used, the power generating stations as well as the types of power generation are classified. Therefore the 3 major classifications for power production in reasonably large scale </w:t>
      </w:r>
      <w:proofErr w:type="gramStart"/>
      <w:r w:rsidRPr="003358CC">
        <w:rPr>
          <w:rFonts w:ascii="Verdana" w:hAnsi="Verdana"/>
          <w:sz w:val="24"/>
          <w:szCs w:val="27"/>
        </w:rPr>
        <w:t>are :</w:t>
      </w:r>
      <w:proofErr w:type="gramEnd"/>
      <w:r w:rsidRPr="003358CC">
        <w:rPr>
          <w:rFonts w:ascii="Verdana" w:hAnsi="Verdana"/>
          <w:sz w:val="24"/>
          <w:szCs w:val="27"/>
        </w:rPr>
        <w:t>-</w:t>
      </w:r>
    </w:p>
    <w:p w:rsidR="003358CC" w:rsidRPr="003358CC" w:rsidRDefault="003358CC" w:rsidP="003358CC">
      <w:pPr>
        <w:numPr>
          <w:ilvl w:val="0"/>
          <w:numId w:val="5"/>
        </w:numPr>
        <w:spacing w:after="0" w:line="240" w:lineRule="auto"/>
        <w:ind w:left="300"/>
        <w:jc w:val="both"/>
        <w:rPr>
          <w:rFonts w:ascii="Verdana" w:hAnsi="Verdana"/>
          <w:sz w:val="24"/>
          <w:szCs w:val="27"/>
        </w:rPr>
      </w:pPr>
      <w:hyperlink r:id="rId21" w:history="1">
        <w:r w:rsidRPr="003358CC">
          <w:rPr>
            <w:rStyle w:val="Hyperlink"/>
            <w:rFonts w:ascii="Verdana" w:hAnsi="Verdana"/>
            <w:color w:val="auto"/>
            <w:sz w:val="24"/>
            <w:szCs w:val="27"/>
            <w:u w:val="none"/>
          </w:rPr>
          <w:t>Thermal power generation</w:t>
        </w:r>
      </w:hyperlink>
      <w:r w:rsidRPr="003358CC">
        <w:rPr>
          <w:rFonts w:ascii="Verdana" w:hAnsi="Verdana"/>
          <w:sz w:val="24"/>
          <w:szCs w:val="27"/>
        </w:rPr>
        <w:t>.</w:t>
      </w:r>
    </w:p>
    <w:p w:rsidR="003358CC" w:rsidRPr="003358CC" w:rsidRDefault="003358CC" w:rsidP="003358CC">
      <w:pPr>
        <w:numPr>
          <w:ilvl w:val="0"/>
          <w:numId w:val="5"/>
        </w:numPr>
        <w:spacing w:after="0" w:line="240" w:lineRule="auto"/>
        <w:ind w:left="300"/>
        <w:jc w:val="both"/>
        <w:rPr>
          <w:rFonts w:ascii="Verdana" w:hAnsi="Verdana"/>
          <w:sz w:val="24"/>
          <w:szCs w:val="27"/>
        </w:rPr>
      </w:pPr>
      <w:r w:rsidRPr="003358CC">
        <w:rPr>
          <w:rFonts w:ascii="Verdana" w:hAnsi="Verdana"/>
          <w:sz w:val="24"/>
          <w:szCs w:val="27"/>
        </w:rPr>
        <w:t>Nuclear power generation.</w:t>
      </w:r>
    </w:p>
    <w:p w:rsidR="003358CC" w:rsidRPr="003358CC" w:rsidRDefault="003358CC" w:rsidP="003358CC">
      <w:pPr>
        <w:numPr>
          <w:ilvl w:val="0"/>
          <w:numId w:val="5"/>
        </w:numPr>
        <w:spacing w:after="0" w:line="240" w:lineRule="auto"/>
        <w:ind w:left="300"/>
        <w:jc w:val="both"/>
        <w:rPr>
          <w:rFonts w:ascii="Verdana" w:hAnsi="Verdana"/>
          <w:sz w:val="24"/>
          <w:szCs w:val="27"/>
        </w:rPr>
      </w:pPr>
      <w:r w:rsidRPr="003358CC">
        <w:rPr>
          <w:rFonts w:ascii="Verdana" w:hAnsi="Verdana"/>
          <w:sz w:val="24"/>
          <w:szCs w:val="27"/>
        </w:rPr>
        <w:t>Hydro-electric power generation.</w:t>
      </w:r>
    </w:p>
    <w:p w:rsidR="003358CC" w:rsidRPr="003358CC" w:rsidRDefault="003358CC" w:rsidP="003358CC">
      <w:pPr>
        <w:rPr>
          <w:rFonts w:ascii="Times New Roman" w:hAnsi="Times New Roman"/>
          <w:szCs w:val="24"/>
        </w:rPr>
      </w:pPr>
      <w:r w:rsidRPr="003358CC">
        <w:rPr>
          <w:rFonts w:ascii="Verdana" w:hAnsi="Verdana"/>
          <w:sz w:val="24"/>
          <w:szCs w:val="27"/>
        </w:rPr>
        <w:t xml:space="preserve">Apart from these major types of power generations, we can resort to small scale generation techniques as well, to serve the discrete demands. These are often referred to as the alternative methods or non conventional energy of power generation and can be classified </w:t>
      </w:r>
      <w:proofErr w:type="gramStart"/>
      <w:r w:rsidRPr="003358CC">
        <w:rPr>
          <w:rFonts w:ascii="Verdana" w:hAnsi="Verdana"/>
          <w:sz w:val="24"/>
          <w:szCs w:val="27"/>
        </w:rPr>
        <w:t>as :</w:t>
      </w:r>
      <w:proofErr w:type="gramEnd"/>
      <w:r w:rsidRPr="003358CC">
        <w:rPr>
          <w:rFonts w:ascii="Verdana" w:hAnsi="Verdana"/>
          <w:sz w:val="24"/>
          <w:szCs w:val="27"/>
        </w:rPr>
        <w:t>-</w:t>
      </w:r>
    </w:p>
    <w:p w:rsidR="003358CC" w:rsidRPr="003358CC" w:rsidRDefault="003358CC" w:rsidP="003358CC">
      <w:pPr>
        <w:numPr>
          <w:ilvl w:val="0"/>
          <w:numId w:val="6"/>
        </w:numPr>
        <w:spacing w:after="0" w:line="240" w:lineRule="auto"/>
        <w:ind w:left="300"/>
        <w:jc w:val="both"/>
        <w:rPr>
          <w:rFonts w:ascii="Verdana" w:hAnsi="Verdana"/>
          <w:sz w:val="24"/>
          <w:szCs w:val="27"/>
        </w:rPr>
      </w:pPr>
      <w:r w:rsidRPr="003358CC">
        <w:rPr>
          <w:rFonts w:ascii="Verdana" w:hAnsi="Verdana"/>
          <w:sz w:val="24"/>
          <w:szCs w:val="27"/>
        </w:rPr>
        <w:t>Solar power generation. (making use of the available solar energy)</w:t>
      </w:r>
    </w:p>
    <w:p w:rsidR="003358CC" w:rsidRPr="003358CC" w:rsidRDefault="003358CC" w:rsidP="003358CC">
      <w:pPr>
        <w:numPr>
          <w:ilvl w:val="0"/>
          <w:numId w:val="6"/>
        </w:numPr>
        <w:spacing w:after="0" w:line="240" w:lineRule="auto"/>
        <w:ind w:left="300"/>
        <w:jc w:val="both"/>
        <w:rPr>
          <w:rFonts w:ascii="Verdana" w:hAnsi="Verdana"/>
          <w:sz w:val="24"/>
          <w:szCs w:val="27"/>
        </w:rPr>
      </w:pPr>
      <w:r w:rsidRPr="003358CC">
        <w:rPr>
          <w:rFonts w:ascii="Verdana" w:hAnsi="Verdana"/>
          <w:sz w:val="24"/>
          <w:szCs w:val="27"/>
        </w:rPr>
        <w:t>Geo-thermal power generation. (Energy available in the Earth’s crust)</w:t>
      </w:r>
    </w:p>
    <w:p w:rsidR="003358CC" w:rsidRPr="003358CC" w:rsidRDefault="003358CC" w:rsidP="003358CC">
      <w:pPr>
        <w:numPr>
          <w:ilvl w:val="0"/>
          <w:numId w:val="6"/>
        </w:numPr>
        <w:spacing w:after="0" w:line="240" w:lineRule="auto"/>
        <w:ind w:left="300"/>
        <w:jc w:val="both"/>
        <w:rPr>
          <w:rFonts w:ascii="Verdana" w:hAnsi="Verdana"/>
          <w:sz w:val="24"/>
          <w:szCs w:val="27"/>
        </w:rPr>
      </w:pPr>
      <w:r w:rsidRPr="003358CC">
        <w:rPr>
          <w:rFonts w:ascii="Verdana" w:hAnsi="Verdana"/>
          <w:sz w:val="24"/>
          <w:szCs w:val="27"/>
        </w:rPr>
        <w:t>Tidal power generation.</w:t>
      </w:r>
    </w:p>
    <w:p w:rsidR="003358CC" w:rsidRPr="003358CC" w:rsidRDefault="003358CC" w:rsidP="003358CC">
      <w:pPr>
        <w:numPr>
          <w:ilvl w:val="0"/>
          <w:numId w:val="6"/>
        </w:numPr>
        <w:spacing w:after="0" w:line="240" w:lineRule="auto"/>
        <w:ind w:left="300"/>
        <w:jc w:val="both"/>
        <w:rPr>
          <w:rFonts w:ascii="Verdana" w:hAnsi="Verdana"/>
          <w:sz w:val="24"/>
          <w:szCs w:val="27"/>
        </w:rPr>
      </w:pPr>
      <w:r w:rsidRPr="003358CC">
        <w:rPr>
          <w:rFonts w:ascii="Verdana" w:hAnsi="Verdana"/>
          <w:sz w:val="24"/>
          <w:szCs w:val="27"/>
        </w:rPr>
        <w:t>Wind power generation ( energy available from the</w:t>
      </w:r>
      <w:r w:rsidRPr="003358CC">
        <w:rPr>
          <w:rStyle w:val="apple-converted-space"/>
          <w:rFonts w:ascii="Verdana" w:hAnsi="Verdana"/>
          <w:sz w:val="24"/>
          <w:szCs w:val="27"/>
        </w:rPr>
        <w:t> </w:t>
      </w:r>
      <w:hyperlink r:id="rId22" w:history="1">
        <w:r w:rsidRPr="003358CC">
          <w:rPr>
            <w:rStyle w:val="Hyperlink"/>
            <w:rFonts w:ascii="Verdana" w:hAnsi="Verdana"/>
            <w:color w:val="auto"/>
            <w:sz w:val="24"/>
            <w:szCs w:val="27"/>
            <w:u w:val="none"/>
          </w:rPr>
          <w:t>wind turbines</w:t>
        </w:r>
      </w:hyperlink>
      <w:r w:rsidRPr="003358CC">
        <w:rPr>
          <w:rFonts w:ascii="Verdana" w:hAnsi="Verdana"/>
          <w:sz w:val="24"/>
          <w:szCs w:val="27"/>
        </w:rPr>
        <w:t>)</w:t>
      </w:r>
    </w:p>
    <w:p w:rsidR="003358CC" w:rsidRPr="003358CC" w:rsidRDefault="003358CC" w:rsidP="003358CC">
      <w:pPr>
        <w:rPr>
          <w:rFonts w:ascii="Verdana" w:hAnsi="Verdana"/>
          <w:sz w:val="24"/>
          <w:szCs w:val="27"/>
        </w:rPr>
      </w:pPr>
      <w:r w:rsidRPr="003358CC">
        <w:rPr>
          <w:rFonts w:ascii="Verdana" w:hAnsi="Verdana"/>
          <w:sz w:val="24"/>
          <w:szCs w:val="27"/>
        </w:rPr>
        <w:t>These alternative sources of generation has been given due importance in the last few decades owing to the depleting amount of the natural fuels available to us. In the centuries to come, a stage might be reached when several countries across the globe would run out of their entire reserve for fossil fuels. The only way forward would then lie in the mercy of these alternative sources of energy which might play an instrumental role in shaping the energy supplies of the future. For this reason these might rightfully be referred as the energy of the future.</w:t>
      </w:r>
    </w:p>
    <w:p w:rsidR="003358CC" w:rsidRPr="003358CC" w:rsidRDefault="003358CC" w:rsidP="003358CC">
      <w:pPr>
        <w:pStyle w:val="Heading1"/>
        <w:spacing w:before="75" w:after="150"/>
        <w:rPr>
          <w:rFonts w:ascii="Verdana" w:hAnsi="Verdana"/>
          <w:color w:val="auto"/>
          <w:sz w:val="32"/>
          <w:szCs w:val="36"/>
        </w:rPr>
      </w:pPr>
      <w:r w:rsidRPr="003358CC">
        <w:rPr>
          <w:rFonts w:ascii="Verdana" w:hAnsi="Verdana"/>
          <w:color w:val="auto"/>
          <w:sz w:val="32"/>
          <w:szCs w:val="36"/>
        </w:rPr>
        <w:t>Thermal Power Generation Plant or Thermal Power Station</w:t>
      </w:r>
    </w:p>
    <w:p w:rsidR="003358CC" w:rsidRPr="003358CC" w:rsidRDefault="003358CC" w:rsidP="003358CC">
      <w:pPr>
        <w:jc w:val="both"/>
        <w:rPr>
          <w:ins w:id="0" w:author="Unknown"/>
          <w:rFonts w:ascii="Verdana" w:hAnsi="Verdana"/>
          <w:sz w:val="24"/>
          <w:szCs w:val="27"/>
        </w:rPr>
      </w:pPr>
      <w:ins w:id="1" w:author="Unknown">
        <w:r w:rsidRPr="003358CC">
          <w:rPr>
            <w:rStyle w:val="Strong"/>
            <w:rFonts w:ascii="Verdana" w:hAnsi="Verdana"/>
            <w:sz w:val="24"/>
            <w:szCs w:val="27"/>
          </w:rPr>
          <w:t>Thermal power generation plant</w:t>
        </w:r>
        <w:r w:rsidRPr="003358CC">
          <w:rPr>
            <w:rStyle w:val="apple-converted-space"/>
            <w:rFonts w:ascii="Verdana" w:hAnsi="Verdana"/>
            <w:sz w:val="24"/>
            <w:szCs w:val="27"/>
          </w:rPr>
          <w:t> </w:t>
        </w:r>
        <w:r w:rsidRPr="003358CC">
          <w:rPr>
            <w:rFonts w:ascii="Verdana" w:hAnsi="Verdana"/>
            <w:sz w:val="24"/>
            <w:szCs w:val="27"/>
          </w:rPr>
          <w:t>or thermal power station is the most conventional source of</w:t>
        </w:r>
        <w:r w:rsidRPr="003358CC">
          <w:rPr>
            <w:rStyle w:val="apple-converted-space"/>
            <w:rFonts w:ascii="Verdana" w:hAnsi="Verdana"/>
            <w:sz w:val="24"/>
            <w:szCs w:val="27"/>
          </w:rPr>
          <w:t> </w:t>
        </w:r>
        <w:r w:rsidRPr="003358CC">
          <w:rPr>
            <w:rFonts w:ascii="Verdana" w:hAnsi="Verdana"/>
            <w:sz w:val="24"/>
            <w:szCs w:val="27"/>
          </w:rPr>
          <w:fldChar w:fldCharType="begin"/>
        </w:r>
        <w:r w:rsidRPr="003358CC">
          <w:rPr>
            <w:rFonts w:ascii="Verdana" w:hAnsi="Verdana"/>
            <w:sz w:val="24"/>
            <w:szCs w:val="27"/>
          </w:rPr>
          <w:instrText xml:space="preserve"> HYPERLINK "https://www.electrical4u.com/electric-power-single-and-three-phase/" </w:instrText>
        </w:r>
        <w:r w:rsidRPr="003358CC">
          <w:rPr>
            <w:rFonts w:ascii="Verdana" w:hAnsi="Verdana"/>
            <w:sz w:val="24"/>
            <w:szCs w:val="27"/>
          </w:rPr>
          <w:fldChar w:fldCharType="separate"/>
        </w:r>
        <w:r w:rsidRPr="003358CC">
          <w:rPr>
            <w:rStyle w:val="Hyperlink"/>
            <w:rFonts w:ascii="Verdana" w:hAnsi="Verdana"/>
            <w:color w:val="auto"/>
            <w:sz w:val="24"/>
            <w:szCs w:val="27"/>
            <w:u w:val="none"/>
          </w:rPr>
          <w:t>electric power</w:t>
        </w:r>
        <w:r w:rsidRPr="003358CC">
          <w:rPr>
            <w:rFonts w:ascii="Verdana" w:hAnsi="Verdana"/>
            <w:sz w:val="24"/>
            <w:szCs w:val="27"/>
          </w:rPr>
          <w:fldChar w:fldCharType="end"/>
        </w:r>
        <w:r w:rsidRPr="003358CC">
          <w:rPr>
            <w:rFonts w:ascii="Verdana" w:hAnsi="Verdana"/>
            <w:sz w:val="24"/>
            <w:szCs w:val="27"/>
          </w:rPr>
          <w:t>. Thermal power plant is also referred as</w:t>
        </w:r>
        <w:r w:rsidRPr="003358CC">
          <w:rPr>
            <w:rStyle w:val="apple-converted-space"/>
            <w:rFonts w:ascii="Verdana" w:hAnsi="Verdana"/>
            <w:sz w:val="24"/>
            <w:szCs w:val="27"/>
          </w:rPr>
          <w:t> </w:t>
        </w:r>
        <w:r w:rsidRPr="003358CC">
          <w:rPr>
            <w:rStyle w:val="Strong"/>
            <w:rFonts w:ascii="Verdana" w:hAnsi="Verdana"/>
            <w:sz w:val="24"/>
            <w:szCs w:val="27"/>
          </w:rPr>
          <w:t>coal thermal power plant</w:t>
        </w:r>
        <w:r w:rsidRPr="003358CC">
          <w:rPr>
            <w:rStyle w:val="apple-converted-space"/>
            <w:rFonts w:ascii="Verdana" w:hAnsi="Verdana"/>
            <w:sz w:val="24"/>
            <w:szCs w:val="27"/>
          </w:rPr>
          <w:t> </w:t>
        </w:r>
        <w:r w:rsidRPr="003358CC">
          <w:rPr>
            <w:rFonts w:ascii="Verdana" w:hAnsi="Verdana"/>
            <w:sz w:val="24"/>
            <w:szCs w:val="27"/>
          </w:rPr>
          <w:t>and steam turbine</w:t>
        </w:r>
        <w:r w:rsidRPr="003358CC">
          <w:rPr>
            <w:rStyle w:val="apple-converted-space"/>
            <w:rFonts w:ascii="Verdana" w:hAnsi="Verdana"/>
            <w:sz w:val="24"/>
            <w:szCs w:val="27"/>
          </w:rPr>
          <w:t> </w:t>
        </w:r>
        <w:r w:rsidRPr="003358CC">
          <w:rPr>
            <w:rStyle w:val="Strong"/>
            <w:rFonts w:ascii="Verdana" w:hAnsi="Verdana"/>
            <w:sz w:val="24"/>
            <w:szCs w:val="27"/>
          </w:rPr>
          <w:t>power plant</w:t>
        </w:r>
        <w:r w:rsidRPr="003358CC">
          <w:rPr>
            <w:rFonts w:ascii="Verdana" w:hAnsi="Verdana"/>
            <w:sz w:val="24"/>
            <w:szCs w:val="27"/>
          </w:rPr>
          <w:t>. Before going into detail of this topic, we will try to understand the line diagram of</w:t>
        </w:r>
        <w:r w:rsidRPr="003358CC">
          <w:rPr>
            <w:rStyle w:val="apple-converted-space"/>
            <w:rFonts w:ascii="Verdana" w:hAnsi="Verdana"/>
            <w:sz w:val="24"/>
            <w:szCs w:val="27"/>
          </w:rPr>
          <w:t> </w:t>
        </w:r>
        <w:r w:rsidRPr="003358CC">
          <w:rPr>
            <w:rStyle w:val="Strong"/>
            <w:rFonts w:ascii="Verdana" w:hAnsi="Verdana"/>
            <w:sz w:val="24"/>
            <w:szCs w:val="27"/>
          </w:rPr>
          <w:t>electric power generation plant</w:t>
        </w:r>
        <w:r w:rsidRPr="003358CC">
          <w:rPr>
            <w:rFonts w:ascii="Verdana" w:hAnsi="Verdana"/>
            <w:sz w:val="24"/>
            <w:szCs w:val="27"/>
          </w:rPr>
          <w:t>.</w:t>
        </w:r>
      </w:ins>
    </w:p>
    <w:p w:rsidR="003358CC" w:rsidRPr="003358CC" w:rsidRDefault="003358CC" w:rsidP="003358CC">
      <w:pPr>
        <w:pStyle w:val="Heading2"/>
        <w:spacing w:before="150" w:beforeAutospacing="0" w:after="0" w:afterAutospacing="0"/>
        <w:rPr>
          <w:ins w:id="2" w:author="Unknown"/>
          <w:rFonts w:ascii="Verdana" w:hAnsi="Verdana"/>
          <w:sz w:val="28"/>
          <w:szCs w:val="30"/>
        </w:rPr>
      </w:pPr>
      <w:ins w:id="3" w:author="Unknown">
        <w:r w:rsidRPr="003358CC">
          <w:rPr>
            <w:rFonts w:ascii="Verdana" w:hAnsi="Verdana"/>
            <w:sz w:val="28"/>
            <w:szCs w:val="30"/>
          </w:rPr>
          <w:t>Theory of Thermal Power Station</w:t>
        </w:r>
      </w:ins>
    </w:p>
    <w:p w:rsidR="003358CC" w:rsidRPr="003358CC" w:rsidRDefault="003358CC" w:rsidP="003358CC">
      <w:pPr>
        <w:jc w:val="both"/>
        <w:rPr>
          <w:ins w:id="4" w:author="Unknown"/>
          <w:rFonts w:ascii="Verdana" w:hAnsi="Verdana"/>
          <w:sz w:val="24"/>
          <w:szCs w:val="27"/>
        </w:rPr>
      </w:pPr>
      <w:ins w:id="5" w:author="Unknown">
        <w:r w:rsidRPr="003358CC">
          <w:rPr>
            <w:rFonts w:ascii="Verdana" w:hAnsi="Verdana"/>
            <w:sz w:val="24"/>
            <w:szCs w:val="27"/>
          </w:rPr>
          <w:t>The theory of</w:t>
        </w:r>
        <w:r w:rsidRPr="003358CC">
          <w:rPr>
            <w:rStyle w:val="apple-converted-space"/>
            <w:rFonts w:ascii="Verdana" w:hAnsi="Verdana"/>
            <w:sz w:val="24"/>
            <w:szCs w:val="27"/>
          </w:rPr>
          <w:t> </w:t>
        </w:r>
        <w:r w:rsidRPr="003358CC">
          <w:rPr>
            <w:rStyle w:val="Strong"/>
            <w:rFonts w:ascii="Verdana" w:hAnsi="Verdana"/>
            <w:sz w:val="24"/>
            <w:szCs w:val="27"/>
          </w:rPr>
          <w:t>thermal power station</w:t>
        </w:r>
        <w:r w:rsidRPr="003358CC">
          <w:rPr>
            <w:rStyle w:val="apple-converted-space"/>
            <w:rFonts w:ascii="Verdana" w:hAnsi="Verdana"/>
            <w:sz w:val="24"/>
            <w:szCs w:val="27"/>
          </w:rPr>
          <w:t> </w:t>
        </w:r>
        <w:r w:rsidRPr="003358CC">
          <w:rPr>
            <w:rFonts w:ascii="Verdana" w:hAnsi="Verdana"/>
            <w:sz w:val="24"/>
            <w:szCs w:val="27"/>
          </w:rPr>
          <w:t>or</w:t>
        </w:r>
        <w:r w:rsidRPr="003358CC">
          <w:rPr>
            <w:rStyle w:val="apple-converted-space"/>
            <w:rFonts w:ascii="Verdana" w:hAnsi="Verdana"/>
            <w:sz w:val="24"/>
            <w:szCs w:val="27"/>
          </w:rPr>
          <w:t> </w:t>
        </w:r>
        <w:r w:rsidRPr="003358CC">
          <w:rPr>
            <w:rStyle w:val="Strong"/>
            <w:rFonts w:ascii="Verdana" w:hAnsi="Verdana"/>
            <w:sz w:val="24"/>
            <w:szCs w:val="27"/>
          </w:rPr>
          <w:t>working of thermal power station</w:t>
        </w:r>
        <w:r w:rsidRPr="003358CC">
          <w:rPr>
            <w:rStyle w:val="apple-converted-space"/>
            <w:rFonts w:ascii="Verdana" w:hAnsi="Verdana"/>
            <w:sz w:val="24"/>
            <w:szCs w:val="27"/>
          </w:rPr>
          <w:t> </w:t>
        </w:r>
        <w:r w:rsidRPr="003358CC">
          <w:rPr>
            <w:rFonts w:ascii="Verdana" w:hAnsi="Verdana"/>
            <w:sz w:val="24"/>
            <w:szCs w:val="27"/>
          </w:rPr>
          <w:t>is very simple. A</w:t>
        </w:r>
        <w:r w:rsidRPr="003358CC">
          <w:rPr>
            <w:rStyle w:val="apple-converted-space"/>
            <w:rFonts w:ascii="Verdana" w:hAnsi="Verdana"/>
            <w:sz w:val="24"/>
            <w:szCs w:val="27"/>
          </w:rPr>
          <w:t> </w:t>
        </w:r>
        <w:r w:rsidRPr="003358CC">
          <w:rPr>
            <w:rStyle w:val="Strong"/>
            <w:rFonts w:ascii="Verdana" w:hAnsi="Verdana"/>
            <w:sz w:val="24"/>
            <w:szCs w:val="27"/>
          </w:rPr>
          <w:t>power generation plant</w:t>
        </w:r>
        <w:r w:rsidRPr="003358CC">
          <w:rPr>
            <w:rStyle w:val="apple-converted-space"/>
            <w:rFonts w:ascii="Verdana" w:hAnsi="Verdana"/>
            <w:sz w:val="24"/>
            <w:szCs w:val="27"/>
          </w:rPr>
          <w:t> </w:t>
        </w:r>
        <w:r w:rsidRPr="003358CC">
          <w:rPr>
            <w:rFonts w:ascii="Verdana" w:hAnsi="Verdana"/>
            <w:sz w:val="24"/>
            <w:szCs w:val="27"/>
          </w:rPr>
          <w:t>mainly consists of</w:t>
        </w:r>
        <w:r w:rsidRPr="003358CC">
          <w:rPr>
            <w:rStyle w:val="apple-converted-space"/>
            <w:rFonts w:ascii="Verdana" w:hAnsi="Verdana"/>
            <w:sz w:val="24"/>
            <w:szCs w:val="27"/>
          </w:rPr>
          <w:t> </w:t>
        </w:r>
        <w:r w:rsidRPr="003358CC">
          <w:rPr>
            <w:rFonts w:ascii="Verdana" w:hAnsi="Verdana"/>
            <w:sz w:val="24"/>
            <w:szCs w:val="27"/>
          </w:rPr>
          <w:fldChar w:fldCharType="begin"/>
        </w:r>
        <w:r w:rsidRPr="003358CC">
          <w:rPr>
            <w:rFonts w:ascii="Verdana" w:hAnsi="Verdana"/>
            <w:sz w:val="24"/>
            <w:szCs w:val="27"/>
          </w:rPr>
          <w:instrText xml:space="preserve"> HYPERLINK "https://www.electrical4u.com/alternator-or-synchronous-generator/" </w:instrText>
        </w:r>
        <w:r w:rsidRPr="003358CC">
          <w:rPr>
            <w:rFonts w:ascii="Verdana" w:hAnsi="Verdana"/>
            <w:sz w:val="24"/>
            <w:szCs w:val="27"/>
          </w:rPr>
          <w:fldChar w:fldCharType="separate"/>
        </w:r>
        <w:r w:rsidRPr="003358CC">
          <w:rPr>
            <w:rStyle w:val="Hyperlink"/>
            <w:rFonts w:ascii="Verdana" w:hAnsi="Verdana"/>
            <w:color w:val="auto"/>
            <w:sz w:val="24"/>
            <w:szCs w:val="27"/>
            <w:u w:val="none"/>
          </w:rPr>
          <w:t>alternator</w:t>
        </w:r>
        <w:r w:rsidRPr="003358CC">
          <w:rPr>
            <w:rFonts w:ascii="Verdana" w:hAnsi="Verdana"/>
            <w:sz w:val="24"/>
            <w:szCs w:val="27"/>
          </w:rPr>
          <w:fldChar w:fldCharType="end"/>
        </w:r>
        <w:r w:rsidRPr="003358CC">
          <w:rPr>
            <w:rStyle w:val="apple-converted-space"/>
            <w:rFonts w:ascii="Verdana" w:hAnsi="Verdana"/>
            <w:sz w:val="24"/>
            <w:szCs w:val="27"/>
          </w:rPr>
          <w:t> </w:t>
        </w:r>
        <w:r w:rsidRPr="003358CC">
          <w:rPr>
            <w:rFonts w:ascii="Verdana" w:hAnsi="Verdana"/>
            <w:sz w:val="24"/>
            <w:szCs w:val="27"/>
          </w:rPr>
          <w:t>runs with help of steam turbine. The steam is obtained from high pressure boilers. Generally in India, bituminous coal, brown coal and peat are used as fuel of</w:t>
        </w:r>
        <w:r w:rsidRPr="003358CC">
          <w:rPr>
            <w:rStyle w:val="apple-converted-space"/>
            <w:rFonts w:ascii="Verdana" w:hAnsi="Verdana"/>
            <w:sz w:val="24"/>
            <w:szCs w:val="27"/>
          </w:rPr>
          <w:t> </w:t>
        </w:r>
        <w:r w:rsidRPr="003358CC">
          <w:rPr>
            <w:rFonts w:ascii="Verdana" w:hAnsi="Verdana"/>
            <w:sz w:val="24"/>
            <w:szCs w:val="27"/>
          </w:rPr>
          <w:fldChar w:fldCharType="begin"/>
        </w:r>
        <w:r w:rsidRPr="003358CC">
          <w:rPr>
            <w:rFonts w:ascii="Verdana" w:hAnsi="Verdana"/>
            <w:sz w:val="24"/>
            <w:szCs w:val="27"/>
          </w:rPr>
          <w:instrText xml:space="preserve"> HYPERLINK "https://www.electrical4u.com/steam-boiler-working-principle-and-types-of-boiler/" </w:instrText>
        </w:r>
        <w:r w:rsidRPr="003358CC">
          <w:rPr>
            <w:rFonts w:ascii="Verdana" w:hAnsi="Verdana"/>
            <w:sz w:val="24"/>
            <w:szCs w:val="27"/>
          </w:rPr>
          <w:fldChar w:fldCharType="separate"/>
        </w:r>
        <w:r w:rsidRPr="003358CC">
          <w:rPr>
            <w:rStyle w:val="Hyperlink"/>
            <w:rFonts w:ascii="Verdana" w:hAnsi="Verdana"/>
            <w:color w:val="auto"/>
            <w:sz w:val="24"/>
            <w:szCs w:val="27"/>
            <w:u w:val="none"/>
          </w:rPr>
          <w:t>boiler</w:t>
        </w:r>
        <w:r w:rsidRPr="003358CC">
          <w:rPr>
            <w:rFonts w:ascii="Verdana" w:hAnsi="Verdana"/>
            <w:sz w:val="24"/>
            <w:szCs w:val="27"/>
          </w:rPr>
          <w:fldChar w:fldCharType="end"/>
        </w:r>
        <w:r w:rsidRPr="003358CC">
          <w:rPr>
            <w:rFonts w:ascii="Verdana" w:hAnsi="Verdana"/>
            <w:sz w:val="24"/>
            <w:szCs w:val="27"/>
          </w:rPr>
          <w:t>. The bituminous coal is used as boiler fuel has volatile matter from 8 to 33 % and ash content 5 to 16 %. To increase the thermal efficiency, the coal is used in the boiler in powder form.</w:t>
        </w:r>
      </w:ins>
    </w:p>
    <w:p w:rsidR="003358CC" w:rsidRPr="003358CC" w:rsidRDefault="003358CC" w:rsidP="003358CC">
      <w:pPr>
        <w:pStyle w:val="NormalWeb"/>
        <w:spacing w:before="0" w:beforeAutospacing="0" w:after="0" w:afterAutospacing="0"/>
        <w:jc w:val="both"/>
        <w:rPr>
          <w:ins w:id="6" w:author="Unknown"/>
          <w:rFonts w:ascii="Verdana" w:hAnsi="Verdana"/>
          <w:szCs w:val="27"/>
        </w:rPr>
      </w:pPr>
      <w:ins w:id="7" w:author="Unknown">
        <w:r w:rsidRPr="003358CC">
          <w:rPr>
            <w:rFonts w:ascii="Verdana" w:hAnsi="Verdana"/>
            <w:szCs w:val="27"/>
          </w:rPr>
          <w:t>In</w:t>
        </w:r>
        <w:r w:rsidRPr="003358CC">
          <w:rPr>
            <w:rStyle w:val="apple-converted-space"/>
            <w:rFonts w:ascii="Verdana" w:eastAsiaTheme="majorEastAsia" w:hAnsi="Verdana"/>
            <w:szCs w:val="27"/>
          </w:rPr>
          <w:t> </w:t>
        </w:r>
        <w:r w:rsidRPr="003358CC">
          <w:rPr>
            <w:rStyle w:val="Strong"/>
            <w:rFonts w:ascii="Verdana" w:hAnsi="Verdana"/>
            <w:szCs w:val="27"/>
          </w:rPr>
          <w:t>coal thermal power plant</w:t>
        </w:r>
        <w:r w:rsidRPr="003358CC">
          <w:rPr>
            <w:rFonts w:ascii="Verdana" w:hAnsi="Verdana"/>
            <w:szCs w:val="27"/>
          </w:rPr>
          <w:t>, the steam is produced in high pressure in the</w:t>
        </w:r>
        <w:r w:rsidRPr="003358CC">
          <w:rPr>
            <w:rStyle w:val="apple-converted-space"/>
            <w:rFonts w:ascii="Verdana" w:eastAsiaTheme="majorEastAsia" w:hAnsi="Verdana"/>
            <w:szCs w:val="27"/>
          </w:rPr>
          <w:t> </w:t>
        </w:r>
        <w:r w:rsidRPr="003358CC">
          <w:rPr>
            <w:rFonts w:ascii="Verdana" w:hAnsi="Verdana"/>
            <w:szCs w:val="27"/>
          </w:rPr>
          <w:fldChar w:fldCharType="begin"/>
        </w:r>
        <w:r w:rsidRPr="003358CC">
          <w:rPr>
            <w:rFonts w:ascii="Verdana" w:hAnsi="Verdana"/>
            <w:szCs w:val="27"/>
          </w:rPr>
          <w:instrText xml:space="preserve"> HYPERLINK "https://www.electrical4u.com/steam-boiler-working-principle-and-types-of-boiler/" </w:instrText>
        </w:r>
        <w:r w:rsidRPr="003358CC">
          <w:rPr>
            <w:rFonts w:ascii="Verdana" w:hAnsi="Verdana"/>
            <w:szCs w:val="27"/>
          </w:rPr>
          <w:fldChar w:fldCharType="separate"/>
        </w:r>
        <w:r w:rsidRPr="003358CC">
          <w:rPr>
            <w:rStyle w:val="Hyperlink"/>
            <w:rFonts w:ascii="Verdana" w:hAnsi="Verdana"/>
            <w:color w:val="auto"/>
            <w:szCs w:val="27"/>
            <w:u w:val="none"/>
          </w:rPr>
          <w:t>steam boiler</w:t>
        </w:r>
        <w:r w:rsidRPr="003358CC">
          <w:rPr>
            <w:rFonts w:ascii="Verdana" w:hAnsi="Verdana"/>
            <w:szCs w:val="27"/>
          </w:rPr>
          <w:fldChar w:fldCharType="end"/>
        </w:r>
        <w:r w:rsidRPr="003358CC">
          <w:rPr>
            <w:rStyle w:val="apple-converted-space"/>
            <w:rFonts w:ascii="Verdana" w:eastAsiaTheme="majorEastAsia" w:hAnsi="Verdana"/>
            <w:szCs w:val="27"/>
          </w:rPr>
          <w:t> </w:t>
        </w:r>
        <w:r w:rsidRPr="003358CC">
          <w:rPr>
            <w:rFonts w:ascii="Verdana" w:hAnsi="Verdana"/>
            <w:szCs w:val="27"/>
          </w:rPr>
          <w:t xml:space="preserve">due to burning of fuel (pulverized coal) in boiler furnaces. This steam is further </w:t>
        </w:r>
        <w:r w:rsidRPr="003358CC">
          <w:rPr>
            <w:rFonts w:ascii="Verdana" w:hAnsi="Verdana"/>
            <w:szCs w:val="27"/>
          </w:rPr>
          <w:lastRenderedPageBreak/>
          <w:t>supper heated in a super heater. This supper heated steam then enters into the turbine and rotates the turbine blades. The turbine is mechanically so coupled with alternator that its rotor will rotate with the rotation of turbine blades. After entering in turbine the steam pressure suddenly falls and corresponding volume of the steam increases. After imparting energy to the turbine rotor the steam passes out of the turbine blades into the condenser. In the condenser the cold water is circulated with the help of pump which condenses the low pressure wet steam. This condensed water is further supplied to low pressure water heater where the low pressure steam increases the temperature of this feed water, it is again heated in high pressure. For better understanding we furnish every step of function of a thermal power station as follows,</w:t>
        </w:r>
      </w:ins>
    </w:p>
    <w:p w:rsidR="003358CC" w:rsidRPr="003358CC" w:rsidRDefault="003358CC" w:rsidP="003358CC">
      <w:pPr>
        <w:numPr>
          <w:ilvl w:val="0"/>
          <w:numId w:val="7"/>
        </w:numPr>
        <w:spacing w:after="0" w:line="240" w:lineRule="auto"/>
        <w:ind w:left="300"/>
        <w:jc w:val="both"/>
        <w:rPr>
          <w:ins w:id="8" w:author="Unknown"/>
          <w:rFonts w:ascii="Verdana" w:hAnsi="Verdana"/>
          <w:sz w:val="24"/>
          <w:szCs w:val="27"/>
        </w:rPr>
      </w:pPr>
      <w:ins w:id="9" w:author="Unknown">
        <w:r w:rsidRPr="003358CC">
          <w:rPr>
            <w:rFonts w:ascii="Verdana" w:hAnsi="Verdana"/>
            <w:sz w:val="24"/>
            <w:szCs w:val="27"/>
          </w:rPr>
          <w:t>First the pulverized coal is burnt into the</w:t>
        </w:r>
        <w:r w:rsidRPr="003358CC">
          <w:rPr>
            <w:rStyle w:val="apple-converted-space"/>
            <w:rFonts w:ascii="Verdana" w:hAnsi="Verdana"/>
            <w:sz w:val="24"/>
            <w:szCs w:val="27"/>
          </w:rPr>
          <w:t> </w:t>
        </w:r>
        <w:r w:rsidRPr="003358CC">
          <w:rPr>
            <w:rFonts w:ascii="Verdana" w:hAnsi="Verdana"/>
            <w:sz w:val="24"/>
            <w:szCs w:val="27"/>
          </w:rPr>
          <w:fldChar w:fldCharType="begin"/>
        </w:r>
        <w:r w:rsidRPr="003358CC">
          <w:rPr>
            <w:rFonts w:ascii="Verdana" w:hAnsi="Verdana"/>
            <w:sz w:val="24"/>
            <w:szCs w:val="27"/>
          </w:rPr>
          <w:instrText xml:space="preserve"> HYPERLINK "https://www.electrical4u.com/steam-boiler-furnace-grate-firebox-combustion-chamber-of-furnace/" </w:instrText>
        </w:r>
        <w:r w:rsidRPr="003358CC">
          <w:rPr>
            <w:rFonts w:ascii="Verdana" w:hAnsi="Verdana"/>
            <w:sz w:val="24"/>
            <w:szCs w:val="27"/>
          </w:rPr>
          <w:fldChar w:fldCharType="separate"/>
        </w:r>
        <w:r w:rsidRPr="003358CC">
          <w:rPr>
            <w:rStyle w:val="Hyperlink"/>
            <w:rFonts w:ascii="Verdana" w:hAnsi="Verdana"/>
            <w:color w:val="auto"/>
            <w:sz w:val="24"/>
            <w:szCs w:val="27"/>
            <w:u w:val="none"/>
          </w:rPr>
          <w:t>furnace of steam boiler</w:t>
        </w:r>
        <w:r w:rsidRPr="003358CC">
          <w:rPr>
            <w:rFonts w:ascii="Verdana" w:hAnsi="Verdana"/>
            <w:sz w:val="24"/>
            <w:szCs w:val="27"/>
          </w:rPr>
          <w:fldChar w:fldCharType="end"/>
        </w:r>
        <w:r w:rsidRPr="003358CC">
          <w:rPr>
            <w:rFonts w:ascii="Verdana" w:hAnsi="Verdana"/>
            <w:sz w:val="24"/>
            <w:szCs w:val="27"/>
          </w:rPr>
          <w:t>.</w:t>
        </w:r>
      </w:ins>
    </w:p>
    <w:p w:rsidR="003358CC" w:rsidRPr="003358CC" w:rsidRDefault="003358CC" w:rsidP="003358CC">
      <w:pPr>
        <w:numPr>
          <w:ilvl w:val="0"/>
          <w:numId w:val="7"/>
        </w:numPr>
        <w:spacing w:after="0" w:line="240" w:lineRule="auto"/>
        <w:ind w:left="300"/>
        <w:jc w:val="both"/>
        <w:rPr>
          <w:ins w:id="10" w:author="Unknown"/>
          <w:rFonts w:ascii="Verdana" w:hAnsi="Verdana"/>
          <w:sz w:val="24"/>
          <w:szCs w:val="27"/>
        </w:rPr>
      </w:pPr>
      <w:ins w:id="11" w:author="Unknown">
        <w:r w:rsidRPr="003358CC">
          <w:rPr>
            <w:rFonts w:ascii="Verdana" w:hAnsi="Verdana"/>
            <w:sz w:val="24"/>
            <w:szCs w:val="27"/>
          </w:rPr>
          <w:t>High pressure steam is produced in the boiler.</w:t>
        </w:r>
      </w:ins>
    </w:p>
    <w:p w:rsidR="003358CC" w:rsidRPr="003358CC" w:rsidRDefault="003358CC" w:rsidP="003358CC">
      <w:pPr>
        <w:numPr>
          <w:ilvl w:val="0"/>
          <w:numId w:val="7"/>
        </w:numPr>
        <w:spacing w:after="0" w:line="240" w:lineRule="auto"/>
        <w:ind w:left="300"/>
        <w:jc w:val="both"/>
        <w:rPr>
          <w:ins w:id="12" w:author="Unknown"/>
          <w:rFonts w:ascii="Verdana" w:hAnsi="Verdana"/>
          <w:sz w:val="24"/>
          <w:szCs w:val="27"/>
        </w:rPr>
      </w:pPr>
      <w:ins w:id="13" w:author="Unknown">
        <w:r w:rsidRPr="003358CC">
          <w:rPr>
            <w:rFonts w:ascii="Verdana" w:hAnsi="Verdana"/>
            <w:sz w:val="24"/>
            <w:szCs w:val="27"/>
          </w:rPr>
          <w:t>This steam is then passed through the super heater, where it further heated up.</w:t>
        </w:r>
      </w:ins>
    </w:p>
    <w:p w:rsidR="003358CC" w:rsidRPr="003358CC" w:rsidRDefault="003358CC" w:rsidP="003358CC">
      <w:pPr>
        <w:numPr>
          <w:ilvl w:val="0"/>
          <w:numId w:val="7"/>
        </w:numPr>
        <w:spacing w:after="0" w:line="240" w:lineRule="auto"/>
        <w:ind w:left="300"/>
        <w:jc w:val="both"/>
        <w:rPr>
          <w:ins w:id="14" w:author="Unknown"/>
          <w:rFonts w:ascii="Verdana" w:hAnsi="Verdana"/>
          <w:sz w:val="24"/>
          <w:szCs w:val="27"/>
        </w:rPr>
      </w:pPr>
      <w:ins w:id="15" w:author="Unknown">
        <w:r w:rsidRPr="003358CC">
          <w:rPr>
            <w:rFonts w:ascii="Verdana" w:hAnsi="Verdana"/>
            <w:sz w:val="24"/>
            <w:szCs w:val="27"/>
          </w:rPr>
          <w:t>This supper heated steam is then entered into a turbine at high speed.</w:t>
        </w:r>
      </w:ins>
    </w:p>
    <w:p w:rsidR="003358CC" w:rsidRPr="003358CC" w:rsidRDefault="003358CC" w:rsidP="003358CC">
      <w:pPr>
        <w:numPr>
          <w:ilvl w:val="0"/>
          <w:numId w:val="7"/>
        </w:numPr>
        <w:spacing w:after="0" w:line="240" w:lineRule="auto"/>
        <w:ind w:left="300"/>
        <w:jc w:val="both"/>
        <w:rPr>
          <w:ins w:id="16" w:author="Unknown"/>
          <w:rFonts w:ascii="Verdana" w:hAnsi="Verdana"/>
          <w:sz w:val="24"/>
          <w:szCs w:val="27"/>
        </w:rPr>
      </w:pPr>
      <w:ins w:id="17" w:author="Unknown">
        <w:r w:rsidRPr="003358CC">
          <w:rPr>
            <w:rFonts w:ascii="Verdana" w:hAnsi="Verdana"/>
            <w:sz w:val="24"/>
            <w:szCs w:val="27"/>
          </w:rPr>
          <w:t>In turbine this steam force rotates the turbine blades that means here in the turbine the stored potential energy of the high pressured steam is converted into mechanical energy.</w:t>
        </w:r>
      </w:ins>
    </w:p>
    <w:p w:rsidR="003358CC" w:rsidRPr="003358CC" w:rsidRDefault="003358CC" w:rsidP="003358CC">
      <w:pPr>
        <w:pStyle w:val="Heading3"/>
        <w:spacing w:before="150"/>
        <w:rPr>
          <w:ins w:id="18" w:author="Unknown"/>
          <w:rFonts w:ascii="Verdana" w:hAnsi="Verdana"/>
          <w:color w:val="auto"/>
          <w:sz w:val="24"/>
          <w:szCs w:val="27"/>
        </w:rPr>
      </w:pPr>
      <w:ins w:id="19" w:author="Unknown">
        <w:r w:rsidRPr="003358CC">
          <w:rPr>
            <w:rFonts w:ascii="Verdana" w:hAnsi="Verdana"/>
            <w:color w:val="auto"/>
            <w:sz w:val="20"/>
          </w:rPr>
          <w:t>Line Diagram of Power Plant</w:t>
        </w:r>
      </w:ins>
    </w:p>
    <w:p w:rsidR="003358CC" w:rsidRPr="003358CC" w:rsidRDefault="003358CC" w:rsidP="003358CC">
      <w:pPr>
        <w:jc w:val="both"/>
        <w:rPr>
          <w:ins w:id="20" w:author="Unknown"/>
          <w:rFonts w:ascii="Verdana" w:hAnsi="Verdana"/>
          <w:sz w:val="24"/>
          <w:szCs w:val="27"/>
        </w:rPr>
      </w:pPr>
      <w:r w:rsidRPr="003358CC">
        <w:rPr>
          <w:rFonts w:ascii="Verdana" w:hAnsi="Verdana"/>
          <w:noProof/>
          <w:sz w:val="24"/>
          <w:szCs w:val="27"/>
        </w:rPr>
        <w:drawing>
          <wp:inline distT="0" distB="0" distL="0" distR="0">
            <wp:extent cx="5238750" cy="3629025"/>
            <wp:effectExtent l="19050" t="0" r="0" b="0"/>
            <wp:docPr id="1" name="Picture 1" descr="thermal power pl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rmal power plant"/>
                    <pic:cNvPicPr>
                      <a:picLocks noChangeAspect="1" noChangeArrowheads="1"/>
                    </pic:cNvPicPr>
                  </pic:nvPicPr>
                  <pic:blipFill>
                    <a:blip r:embed="rId23"/>
                    <a:srcRect/>
                    <a:stretch>
                      <a:fillRect/>
                    </a:stretch>
                  </pic:blipFill>
                  <pic:spPr bwMode="auto">
                    <a:xfrm>
                      <a:off x="0" y="0"/>
                      <a:ext cx="5238750" cy="3629025"/>
                    </a:xfrm>
                    <a:prstGeom prst="rect">
                      <a:avLst/>
                    </a:prstGeom>
                    <a:noFill/>
                    <a:ln w="9525">
                      <a:noFill/>
                      <a:miter lim="800000"/>
                      <a:headEnd/>
                      <a:tailEnd/>
                    </a:ln>
                  </pic:spPr>
                </pic:pic>
              </a:graphicData>
            </a:graphic>
          </wp:inline>
        </w:drawing>
      </w:r>
    </w:p>
    <w:p w:rsidR="003358CC" w:rsidRPr="003358CC" w:rsidRDefault="003358CC" w:rsidP="003358CC">
      <w:pPr>
        <w:numPr>
          <w:ilvl w:val="0"/>
          <w:numId w:val="7"/>
        </w:numPr>
        <w:spacing w:after="0" w:line="240" w:lineRule="auto"/>
        <w:ind w:left="300"/>
        <w:jc w:val="both"/>
        <w:rPr>
          <w:ins w:id="21" w:author="Unknown"/>
          <w:rFonts w:ascii="Verdana" w:hAnsi="Verdana"/>
          <w:sz w:val="24"/>
          <w:szCs w:val="27"/>
        </w:rPr>
      </w:pPr>
      <w:ins w:id="22" w:author="Unknown">
        <w:r w:rsidRPr="003358CC">
          <w:rPr>
            <w:rFonts w:ascii="Verdana" w:hAnsi="Verdana"/>
            <w:sz w:val="24"/>
            <w:szCs w:val="27"/>
          </w:rPr>
          <w:t>After rotating the turbine blades, the steam has lost its high pressure, passes out of turbine blades and enters into a condenser.</w:t>
        </w:r>
      </w:ins>
    </w:p>
    <w:p w:rsidR="003358CC" w:rsidRPr="003358CC" w:rsidRDefault="003358CC" w:rsidP="003358CC">
      <w:pPr>
        <w:numPr>
          <w:ilvl w:val="0"/>
          <w:numId w:val="7"/>
        </w:numPr>
        <w:spacing w:after="0" w:line="240" w:lineRule="auto"/>
        <w:ind w:left="300"/>
        <w:jc w:val="both"/>
        <w:rPr>
          <w:ins w:id="23" w:author="Unknown"/>
          <w:rFonts w:ascii="Verdana" w:hAnsi="Verdana"/>
          <w:sz w:val="24"/>
          <w:szCs w:val="27"/>
        </w:rPr>
      </w:pPr>
      <w:ins w:id="24" w:author="Unknown">
        <w:r w:rsidRPr="003358CC">
          <w:rPr>
            <w:rFonts w:ascii="Verdana" w:hAnsi="Verdana"/>
            <w:sz w:val="24"/>
            <w:szCs w:val="27"/>
          </w:rPr>
          <w:t>In the condenser the cold water is circulated with help of pump which condenses the low pressure wet steam.</w:t>
        </w:r>
      </w:ins>
    </w:p>
    <w:p w:rsidR="003358CC" w:rsidRPr="003358CC" w:rsidRDefault="003358CC" w:rsidP="003358CC">
      <w:pPr>
        <w:numPr>
          <w:ilvl w:val="0"/>
          <w:numId w:val="7"/>
        </w:numPr>
        <w:spacing w:after="0" w:line="240" w:lineRule="auto"/>
        <w:ind w:left="300"/>
        <w:jc w:val="both"/>
        <w:rPr>
          <w:ins w:id="25" w:author="Unknown"/>
          <w:rFonts w:ascii="Verdana" w:hAnsi="Verdana"/>
          <w:sz w:val="24"/>
          <w:szCs w:val="27"/>
        </w:rPr>
      </w:pPr>
      <w:ins w:id="26" w:author="Unknown">
        <w:r w:rsidRPr="003358CC">
          <w:rPr>
            <w:rFonts w:ascii="Verdana" w:hAnsi="Verdana"/>
            <w:sz w:val="24"/>
            <w:szCs w:val="27"/>
          </w:rPr>
          <w:t>This condensed water is then further supplied to low pressure water heater where the low pressure steam increases the temperature of this feed water, it is then again heated in a high pressure heater where the high pressure of steam is used for heating.</w:t>
        </w:r>
      </w:ins>
    </w:p>
    <w:p w:rsidR="003358CC" w:rsidRPr="003358CC" w:rsidRDefault="003358CC" w:rsidP="003358CC">
      <w:pPr>
        <w:numPr>
          <w:ilvl w:val="0"/>
          <w:numId w:val="7"/>
        </w:numPr>
        <w:spacing w:after="0" w:line="240" w:lineRule="auto"/>
        <w:ind w:left="300"/>
        <w:jc w:val="both"/>
        <w:rPr>
          <w:ins w:id="27" w:author="Unknown"/>
          <w:rFonts w:ascii="Verdana" w:hAnsi="Verdana"/>
          <w:sz w:val="24"/>
          <w:szCs w:val="27"/>
        </w:rPr>
      </w:pPr>
      <w:ins w:id="28" w:author="Unknown">
        <w:r w:rsidRPr="003358CC">
          <w:rPr>
            <w:rFonts w:ascii="Verdana" w:hAnsi="Verdana"/>
            <w:sz w:val="24"/>
            <w:szCs w:val="27"/>
          </w:rPr>
          <w:t>The turbine in thermal power station acts as a prime mover of the alternator.</w:t>
        </w:r>
      </w:ins>
    </w:p>
    <w:p w:rsidR="003358CC" w:rsidRPr="003358CC" w:rsidRDefault="003358CC" w:rsidP="003358CC">
      <w:pPr>
        <w:pStyle w:val="Heading3"/>
        <w:spacing w:before="150"/>
        <w:rPr>
          <w:ins w:id="29" w:author="Unknown"/>
          <w:rFonts w:ascii="Verdana" w:hAnsi="Verdana"/>
          <w:color w:val="auto"/>
          <w:sz w:val="24"/>
          <w:szCs w:val="27"/>
        </w:rPr>
      </w:pPr>
      <w:ins w:id="30" w:author="Unknown">
        <w:r w:rsidRPr="003358CC">
          <w:rPr>
            <w:rFonts w:ascii="Verdana" w:hAnsi="Verdana"/>
            <w:color w:val="auto"/>
            <w:sz w:val="20"/>
          </w:rPr>
          <w:lastRenderedPageBreak/>
          <w:t>Overview of Thermal Power Plant</w:t>
        </w:r>
      </w:ins>
    </w:p>
    <w:p w:rsidR="003358CC" w:rsidRPr="003358CC" w:rsidRDefault="003358CC" w:rsidP="003358CC">
      <w:pPr>
        <w:jc w:val="both"/>
        <w:rPr>
          <w:ins w:id="31" w:author="Unknown"/>
          <w:rFonts w:ascii="Verdana" w:hAnsi="Verdana"/>
          <w:sz w:val="24"/>
          <w:szCs w:val="27"/>
        </w:rPr>
      </w:pPr>
      <w:ins w:id="32" w:author="Unknown">
        <w:r w:rsidRPr="003358CC">
          <w:rPr>
            <w:rFonts w:ascii="Verdana" w:hAnsi="Verdana"/>
            <w:sz w:val="24"/>
            <w:szCs w:val="27"/>
          </w:rPr>
          <w:t>A typical Thermal Power Station Operates on a Cycle which is shown below.</w:t>
        </w:r>
      </w:ins>
      <w:r w:rsidRPr="003358CC">
        <w:rPr>
          <w:rFonts w:ascii="Verdana" w:hAnsi="Verdana"/>
          <w:noProof/>
          <w:sz w:val="24"/>
          <w:szCs w:val="27"/>
        </w:rPr>
        <w:drawing>
          <wp:inline distT="0" distB="0" distL="0" distR="0">
            <wp:extent cx="3533775" cy="1600200"/>
            <wp:effectExtent l="19050" t="0" r="9525" b="0"/>
            <wp:docPr id="2" name="Picture 2" descr="Thermal Power Plant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rmal Power Plant Cycle"/>
                    <pic:cNvPicPr>
                      <a:picLocks noChangeAspect="1" noChangeArrowheads="1"/>
                    </pic:cNvPicPr>
                  </pic:nvPicPr>
                  <pic:blipFill>
                    <a:blip r:embed="rId24"/>
                    <a:srcRect/>
                    <a:stretch>
                      <a:fillRect/>
                    </a:stretch>
                  </pic:blipFill>
                  <pic:spPr bwMode="auto">
                    <a:xfrm>
                      <a:off x="0" y="0"/>
                      <a:ext cx="3533775" cy="1600200"/>
                    </a:xfrm>
                    <a:prstGeom prst="rect">
                      <a:avLst/>
                    </a:prstGeom>
                    <a:noFill/>
                    <a:ln w="9525">
                      <a:noFill/>
                      <a:miter lim="800000"/>
                      <a:headEnd/>
                      <a:tailEnd/>
                    </a:ln>
                  </pic:spPr>
                </pic:pic>
              </a:graphicData>
            </a:graphic>
          </wp:inline>
        </w:drawing>
      </w:r>
      <w:ins w:id="33" w:author="Unknown">
        <w:r w:rsidRPr="003358CC">
          <w:rPr>
            <w:rFonts w:ascii="Verdana" w:hAnsi="Verdana"/>
            <w:sz w:val="24"/>
            <w:szCs w:val="27"/>
          </w:rPr>
          <w:t>The working fluid is water and steam. This is called feed water and steam cycle. The ideal Thermodynamic Cycle to which the operation of a</w:t>
        </w:r>
        <w:r w:rsidRPr="003358CC">
          <w:rPr>
            <w:rStyle w:val="apple-converted-space"/>
            <w:rFonts w:ascii="Verdana" w:hAnsi="Verdana"/>
            <w:sz w:val="24"/>
            <w:szCs w:val="27"/>
          </w:rPr>
          <w:t> </w:t>
        </w:r>
        <w:r w:rsidRPr="003358CC">
          <w:rPr>
            <w:rStyle w:val="Strong"/>
            <w:rFonts w:ascii="Verdana" w:hAnsi="Verdana"/>
            <w:sz w:val="24"/>
            <w:szCs w:val="27"/>
          </w:rPr>
          <w:t>Thermal Power Station</w:t>
        </w:r>
        <w:r w:rsidRPr="003358CC">
          <w:rPr>
            <w:rStyle w:val="apple-converted-space"/>
            <w:rFonts w:ascii="Verdana" w:hAnsi="Verdana"/>
            <w:sz w:val="24"/>
            <w:szCs w:val="27"/>
          </w:rPr>
          <w:t> </w:t>
        </w:r>
        <w:r w:rsidRPr="003358CC">
          <w:rPr>
            <w:rFonts w:ascii="Verdana" w:hAnsi="Verdana"/>
            <w:sz w:val="24"/>
            <w:szCs w:val="27"/>
          </w:rPr>
          <w:t>closely resembles is the</w:t>
        </w:r>
        <w:r w:rsidRPr="003358CC">
          <w:rPr>
            <w:rStyle w:val="apple-converted-space"/>
            <w:rFonts w:ascii="Verdana" w:hAnsi="Verdana"/>
            <w:sz w:val="24"/>
            <w:szCs w:val="27"/>
          </w:rPr>
          <w:t> </w:t>
        </w:r>
        <w:r w:rsidRPr="003358CC">
          <w:rPr>
            <w:rFonts w:ascii="Verdana" w:hAnsi="Verdana"/>
            <w:sz w:val="24"/>
            <w:szCs w:val="27"/>
          </w:rPr>
          <w:fldChar w:fldCharType="begin"/>
        </w:r>
        <w:r w:rsidRPr="003358CC">
          <w:rPr>
            <w:rFonts w:ascii="Verdana" w:hAnsi="Verdana"/>
            <w:sz w:val="24"/>
            <w:szCs w:val="27"/>
          </w:rPr>
          <w:instrText xml:space="preserve"> HYPERLINK "https://www.electrical4u.com/rankine-cycle/" </w:instrText>
        </w:r>
        <w:r w:rsidRPr="003358CC">
          <w:rPr>
            <w:rFonts w:ascii="Verdana" w:hAnsi="Verdana"/>
            <w:sz w:val="24"/>
            <w:szCs w:val="27"/>
          </w:rPr>
          <w:fldChar w:fldCharType="separate"/>
        </w:r>
        <w:r w:rsidRPr="003358CC">
          <w:rPr>
            <w:rStyle w:val="Hyperlink"/>
            <w:rFonts w:ascii="Verdana" w:hAnsi="Verdana"/>
            <w:color w:val="auto"/>
            <w:sz w:val="24"/>
            <w:szCs w:val="27"/>
            <w:u w:val="none"/>
          </w:rPr>
          <w:t>RANKINE CYCLE</w:t>
        </w:r>
        <w:r w:rsidRPr="003358CC">
          <w:rPr>
            <w:rFonts w:ascii="Verdana" w:hAnsi="Verdana"/>
            <w:sz w:val="24"/>
            <w:szCs w:val="27"/>
          </w:rPr>
          <w:fldChar w:fldCharType="end"/>
        </w:r>
        <w:r w:rsidRPr="003358CC">
          <w:rPr>
            <w:rFonts w:ascii="Verdana" w:hAnsi="Verdana"/>
            <w:sz w:val="24"/>
            <w:szCs w:val="27"/>
          </w:rPr>
          <w:t>. In steam boiler the water is heated up by burning the fuel in air in the furnace &amp; the function of the boiler is to give dry super heated steam at required temperature. The steam so produced is used in driving the steam Turbines. This turbine is coupled to</w:t>
        </w:r>
        <w:r w:rsidRPr="003358CC">
          <w:rPr>
            <w:rStyle w:val="apple-converted-space"/>
            <w:rFonts w:ascii="Verdana" w:hAnsi="Verdana"/>
            <w:sz w:val="24"/>
            <w:szCs w:val="27"/>
          </w:rPr>
          <w:t> </w:t>
        </w:r>
        <w:r w:rsidRPr="003358CC">
          <w:rPr>
            <w:rFonts w:ascii="Verdana" w:hAnsi="Verdana"/>
            <w:sz w:val="24"/>
            <w:szCs w:val="27"/>
          </w:rPr>
          <w:fldChar w:fldCharType="begin"/>
        </w:r>
        <w:r w:rsidRPr="003358CC">
          <w:rPr>
            <w:rFonts w:ascii="Verdana" w:hAnsi="Verdana"/>
            <w:sz w:val="24"/>
            <w:szCs w:val="27"/>
          </w:rPr>
          <w:instrText xml:space="preserve"> HYPERLINK "https://www.electrical4u.com/alternator-or-synchronous-generator/" </w:instrText>
        </w:r>
        <w:r w:rsidRPr="003358CC">
          <w:rPr>
            <w:rFonts w:ascii="Verdana" w:hAnsi="Verdana"/>
            <w:sz w:val="24"/>
            <w:szCs w:val="27"/>
          </w:rPr>
          <w:fldChar w:fldCharType="separate"/>
        </w:r>
        <w:r w:rsidRPr="003358CC">
          <w:rPr>
            <w:rStyle w:val="Hyperlink"/>
            <w:rFonts w:ascii="Verdana" w:hAnsi="Verdana"/>
            <w:color w:val="auto"/>
            <w:sz w:val="24"/>
            <w:szCs w:val="27"/>
            <w:u w:val="none"/>
          </w:rPr>
          <w:t>synchronous generator</w:t>
        </w:r>
        <w:r w:rsidRPr="003358CC">
          <w:rPr>
            <w:rFonts w:ascii="Verdana" w:hAnsi="Verdana"/>
            <w:sz w:val="24"/>
            <w:szCs w:val="27"/>
          </w:rPr>
          <w:fldChar w:fldCharType="end"/>
        </w:r>
        <w:r w:rsidRPr="003358CC">
          <w:rPr>
            <w:rStyle w:val="apple-converted-space"/>
            <w:rFonts w:ascii="Verdana" w:hAnsi="Verdana"/>
            <w:sz w:val="24"/>
            <w:szCs w:val="27"/>
          </w:rPr>
          <w:t> </w:t>
        </w:r>
        <w:r w:rsidRPr="003358CC">
          <w:rPr>
            <w:rFonts w:ascii="Verdana" w:hAnsi="Verdana"/>
            <w:sz w:val="24"/>
            <w:szCs w:val="27"/>
          </w:rPr>
          <w:t>(usually three phase synchronous alternator), which generates electrical energy. The exhaust steam from the turbine is allowed to condense into water in</w:t>
        </w:r>
        <w:r w:rsidRPr="003358CC">
          <w:rPr>
            <w:rStyle w:val="apple-converted-space"/>
            <w:rFonts w:ascii="Verdana" w:hAnsi="Verdana"/>
            <w:sz w:val="24"/>
            <w:szCs w:val="27"/>
          </w:rPr>
          <w:t> </w:t>
        </w:r>
        <w:r w:rsidRPr="003358CC">
          <w:rPr>
            <w:rFonts w:ascii="Verdana" w:hAnsi="Verdana"/>
            <w:sz w:val="24"/>
            <w:szCs w:val="27"/>
          </w:rPr>
          <w:fldChar w:fldCharType="begin"/>
        </w:r>
        <w:r w:rsidRPr="003358CC">
          <w:rPr>
            <w:rFonts w:ascii="Verdana" w:hAnsi="Verdana"/>
            <w:sz w:val="24"/>
            <w:szCs w:val="27"/>
          </w:rPr>
          <w:instrText xml:space="preserve"> HYPERLINK "https://www.electrical4u.com/steam-condenser-of-turbine/" </w:instrText>
        </w:r>
        <w:r w:rsidRPr="003358CC">
          <w:rPr>
            <w:rFonts w:ascii="Verdana" w:hAnsi="Verdana"/>
            <w:sz w:val="24"/>
            <w:szCs w:val="27"/>
          </w:rPr>
          <w:fldChar w:fldCharType="separate"/>
        </w:r>
        <w:r w:rsidRPr="003358CC">
          <w:rPr>
            <w:rStyle w:val="Hyperlink"/>
            <w:rFonts w:ascii="Verdana" w:hAnsi="Verdana"/>
            <w:color w:val="auto"/>
            <w:sz w:val="24"/>
            <w:szCs w:val="27"/>
            <w:u w:val="none"/>
          </w:rPr>
          <w:t>steam condenser of turbine</w:t>
        </w:r>
        <w:r w:rsidRPr="003358CC">
          <w:rPr>
            <w:rFonts w:ascii="Verdana" w:hAnsi="Verdana"/>
            <w:sz w:val="24"/>
            <w:szCs w:val="27"/>
          </w:rPr>
          <w:fldChar w:fldCharType="end"/>
        </w:r>
        <w:r w:rsidRPr="003358CC">
          <w:rPr>
            <w:rFonts w:ascii="Verdana" w:hAnsi="Verdana"/>
            <w:sz w:val="24"/>
            <w:szCs w:val="27"/>
          </w:rPr>
          <w:t>, which creates suction at very low pressure and allows the expansion of the steam in the turbine to a very low pressure. The principle advantages of condensing operation are the increased amount of energy extracted per kg of steam and thereby increasing efficiency and the condensate which is fed into the boiler again reduces the amount of fresh feed water.</w:t>
        </w:r>
      </w:ins>
    </w:p>
    <w:p w:rsidR="003358CC" w:rsidRPr="003358CC" w:rsidRDefault="003358CC" w:rsidP="003358CC">
      <w:pPr>
        <w:pStyle w:val="NormalWeb"/>
        <w:spacing w:before="0" w:beforeAutospacing="0" w:after="0" w:afterAutospacing="0"/>
        <w:jc w:val="both"/>
        <w:rPr>
          <w:ins w:id="34" w:author="Unknown"/>
          <w:rFonts w:ascii="Verdana" w:hAnsi="Verdana"/>
          <w:szCs w:val="27"/>
        </w:rPr>
      </w:pPr>
      <w:ins w:id="35" w:author="Unknown">
        <w:r w:rsidRPr="003358CC">
          <w:rPr>
            <w:rFonts w:ascii="Verdana" w:hAnsi="Verdana"/>
            <w:szCs w:val="27"/>
          </w:rPr>
          <w:t>The condensate along with some fresh make up feed water is again fed into the boiler by pump (called the boiler feed pump). In condenser the steam is condensed by cooling water. Cooling water recycles through cooling tower. This constitutes cooling water circuit. The ambient air is allowed to enter in the boiler after dust filtration. Also the flue gas comes out of the boiler and exhausted into atmosphere through stacks. These constitute air and flue gas circuit. The flow of air and also the static pressure inside the steam boiler (called draught) is maintained by two fans called</w:t>
        </w:r>
        <w:r w:rsidRPr="003358CC">
          <w:rPr>
            <w:rStyle w:val="apple-converted-space"/>
            <w:rFonts w:ascii="Verdana" w:eastAsiaTheme="majorEastAsia" w:hAnsi="Verdana"/>
            <w:szCs w:val="27"/>
          </w:rPr>
          <w:t> </w:t>
        </w:r>
        <w:r w:rsidRPr="003358CC">
          <w:rPr>
            <w:rStyle w:val="Strong"/>
            <w:rFonts w:ascii="Verdana" w:hAnsi="Verdana"/>
            <w:szCs w:val="27"/>
          </w:rPr>
          <w:t>Forced Draught (FD)</w:t>
        </w:r>
        <w:r w:rsidRPr="003358CC">
          <w:rPr>
            <w:rStyle w:val="apple-converted-space"/>
            <w:rFonts w:ascii="Verdana" w:eastAsiaTheme="majorEastAsia" w:hAnsi="Verdana"/>
            <w:szCs w:val="27"/>
          </w:rPr>
          <w:t> </w:t>
        </w:r>
        <w:r w:rsidRPr="003358CC">
          <w:rPr>
            <w:rFonts w:ascii="Verdana" w:hAnsi="Verdana"/>
            <w:szCs w:val="27"/>
          </w:rPr>
          <w:t>fan and</w:t>
        </w:r>
        <w:r w:rsidRPr="003358CC">
          <w:rPr>
            <w:rStyle w:val="apple-converted-space"/>
            <w:rFonts w:ascii="Verdana" w:eastAsiaTheme="majorEastAsia" w:hAnsi="Verdana"/>
            <w:szCs w:val="27"/>
          </w:rPr>
          <w:t> </w:t>
        </w:r>
        <w:r w:rsidRPr="003358CC">
          <w:rPr>
            <w:rStyle w:val="Strong"/>
            <w:rFonts w:ascii="Verdana" w:hAnsi="Verdana"/>
            <w:szCs w:val="27"/>
          </w:rPr>
          <w:t>Induced Draught (ID)</w:t>
        </w:r>
        <w:r w:rsidRPr="003358CC">
          <w:rPr>
            <w:rStyle w:val="apple-converted-space"/>
            <w:rFonts w:ascii="Verdana" w:eastAsiaTheme="majorEastAsia" w:hAnsi="Verdana"/>
            <w:szCs w:val="27"/>
          </w:rPr>
          <w:t> </w:t>
        </w:r>
        <w:r w:rsidRPr="003358CC">
          <w:rPr>
            <w:rFonts w:ascii="Verdana" w:hAnsi="Verdana"/>
            <w:szCs w:val="27"/>
          </w:rPr>
          <w:t>fan. The total scheme of a typical thermal power station along with different circuits is illustrated below.</w:t>
        </w:r>
      </w:ins>
      <w:r w:rsidRPr="003358CC">
        <w:rPr>
          <w:rFonts w:ascii="Verdana" w:hAnsi="Verdana"/>
          <w:noProof/>
          <w:szCs w:val="27"/>
        </w:rPr>
        <w:drawing>
          <wp:inline distT="0" distB="0" distL="0" distR="0">
            <wp:extent cx="4991100" cy="2409825"/>
            <wp:effectExtent l="19050" t="0" r="0" b="0"/>
            <wp:docPr id="3" name="Picture 3" descr="Thermal Power Plant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rmal Power Plant Cycle"/>
                    <pic:cNvPicPr>
                      <a:picLocks noChangeAspect="1" noChangeArrowheads="1"/>
                    </pic:cNvPicPr>
                  </pic:nvPicPr>
                  <pic:blipFill>
                    <a:blip r:embed="rId25"/>
                    <a:srcRect/>
                    <a:stretch>
                      <a:fillRect/>
                    </a:stretch>
                  </pic:blipFill>
                  <pic:spPr bwMode="auto">
                    <a:xfrm>
                      <a:off x="0" y="0"/>
                      <a:ext cx="4991100" cy="2409825"/>
                    </a:xfrm>
                    <a:prstGeom prst="rect">
                      <a:avLst/>
                    </a:prstGeom>
                    <a:noFill/>
                    <a:ln w="9525">
                      <a:noFill/>
                      <a:miter lim="800000"/>
                      <a:headEnd/>
                      <a:tailEnd/>
                    </a:ln>
                  </pic:spPr>
                </pic:pic>
              </a:graphicData>
            </a:graphic>
          </wp:inline>
        </w:drawing>
      </w:r>
      <w:ins w:id="36" w:author="Unknown">
        <w:r w:rsidRPr="003358CC">
          <w:rPr>
            <w:rFonts w:ascii="Verdana" w:hAnsi="Verdana"/>
            <w:szCs w:val="27"/>
          </w:rPr>
          <w:t>Inside the boiler there are various heat exchangers, viz.</w:t>
        </w:r>
        <w:r w:rsidRPr="003358CC">
          <w:rPr>
            <w:rStyle w:val="apple-converted-space"/>
            <w:rFonts w:ascii="Verdana" w:eastAsiaTheme="majorEastAsia" w:hAnsi="Verdana"/>
            <w:szCs w:val="27"/>
          </w:rPr>
          <w:t> </w:t>
        </w:r>
        <w:proofErr w:type="spellStart"/>
        <w:r w:rsidRPr="003358CC">
          <w:rPr>
            <w:rStyle w:val="Strong"/>
            <w:rFonts w:ascii="Verdana" w:hAnsi="Verdana"/>
            <w:szCs w:val="27"/>
          </w:rPr>
          <w:t>Economiser</w:t>
        </w:r>
        <w:proofErr w:type="spellEnd"/>
        <w:r w:rsidRPr="003358CC">
          <w:rPr>
            <w:rFonts w:ascii="Verdana" w:hAnsi="Verdana"/>
            <w:szCs w:val="27"/>
          </w:rPr>
          <w:t>,</w:t>
        </w:r>
        <w:r w:rsidRPr="003358CC">
          <w:rPr>
            <w:rStyle w:val="apple-converted-space"/>
            <w:rFonts w:ascii="Verdana" w:eastAsiaTheme="majorEastAsia" w:hAnsi="Verdana"/>
            <w:szCs w:val="27"/>
          </w:rPr>
          <w:t> </w:t>
        </w:r>
        <w:r w:rsidRPr="003358CC">
          <w:rPr>
            <w:rStyle w:val="Strong"/>
            <w:rFonts w:ascii="Verdana" w:hAnsi="Verdana"/>
            <w:szCs w:val="27"/>
          </w:rPr>
          <w:t>Evaporator</w:t>
        </w:r>
        <w:r w:rsidRPr="003358CC">
          <w:rPr>
            <w:rStyle w:val="apple-converted-space"/>
            <w:rFonts w:ascii="Verdana" w:eastAsiaTheme="majorEastAsia" w:hAnsi="Verdana"/>
            <w:szCs w:val="27"/>
          </w:rPr>
          <w:t> </w:t>
        </w:r>
        <w:r w:rsidRPr="003358CC">
          <w:rPr>
            <w:rFonts w:ascii="Verdana" w:hAnsi="Verdana"/>
            <w:szCs w:val="27"/>
          </w:rPr>
          <w:t xml:space="preserve">(not shown in the fig </w:t>
        </w:r>
        <w:r w:rsidRPr="003358CC">
          <w:rPr>
            <w:rFonts w:ascii="Verdana" w:hAnsi="Verdana"/>
            <w:szCs w:val="27"/>
          </w:rPr>
          <w:lastRenderedPageBreak/>
          <w:t xml:space="preserve">above, it is basically the water tubes, i.e. </w:t>
        </w:r>
        <w:proofErr w:type="spellStart"/>
        <w:r w:rsidRPr="003358CC">
          <w:rPr>
            <w:rFonts w:ascii="Verdana" w:hAnsi="Verdana"/>
            <w:szCs w:val="27"/>
          </w:rPr>
          <w:t>downcomer</w:t>
        </w:r>
        <w:proofErr w:type="spellEnd"/>
        <w:r w:rsidRPr="003358CC">
          <w:rPr>
            <w:rFonts w:ascii="Verdana" w:hAnsi="Verdana"/>
            <w:szCs w:val="27"/>
          </w:rPr>
          <w:t xml:space="preserve"> riser circuit),</w:t>
        </w:r>
        <w:r w:rsidRPr="003358CC">
          <w:rPr>
            <w:rStyle w:val="apple-converted-space"/>
            <w:rFonts w:ascii="Verdana" w:eastAsiaTheme="majorEastAsia" w:hAnsi="Verdana"/>
            <w:szCs w:val="27"/>
          </w:rPr>
          <w:t> </w:t>
        </w:r>
        <w:r w:rsidRPr="003358CC">
          <w:rPr>
            <w:rStyle w:val="Strong"/>
            <w:rFonts w:ascii="Verdana" w:hAnsi="Verdana"/>
            <w:szCs w:val="27"/>
          </w:rPr>
          <w:t>Super Heater</w:t>
        </w:r>
        <w:r w:rsidRPr="003358CC">
          <w:rPr>
            <w:rStyle w:val="apple-converted-space"/>
            <w:rFonts w:ascii="Verdana" w:eastAsiaTheme="majorEastAsia" w:hAnsi="Verdana"/>
            <w:szCs w:val="27"/>
          </w:rPr>
          <w:t> </w:t>
        </w:r>
        <w:r w:rsidRPr="003358CC">
          <w:rPr>
            <w:rFonts w:ascii="Verdana" w:hAnsi="Verdana"/>
            <w:szCs w:val="27"/>
          </w:rPr>
          <w:t>(sometimes</w:t>
        </w:r>
        <w:r w:rsidRPr="003358CC">
          <w:rPr>
            <w:rStyle w:val="apple-converted-space"/>
            <w:rFonts w:ascii="Verdana" w:eastAsiaTheme="majorEastAsia" w:hAnsi="Verdana"/>
            <w:szCs w:val="27"/>
          </w:rPr>
          <w:t> </w:t>
        </w:r>
        <w:proofErr w:type="spellStart"/>
        <w:r w:rsidRPr="003358CC">
          <w:rPr>
            <w:rStyle w:val="Strong"/>
            <w:rFonts w:ascii="Verdana" w:hAnsi="Verdana"/>
            <w:szCs w:val="27"/>
          </w:rPr>
          <w:t>Reheater</w:t>
        </w:r>
        <w:proofErr w:type="spellEnd"/>
        <w:r w:rsidRPr="003358CC">
          <w:rPr>
            <w:rFonts w:ascii="Verdana" w:hAnsi="Verdana"/>
            <w:szCs w:val="27"/>
          </w:rPr>
          <w:t>,</w:t>
        </w:r>
        <w:r w:rsidRPr="003358CC">
          <w:rPr>
            <w:rStyle w:val="apple-converted-space"/>
            <w:rFonts w:ascii="Verdana" w:eastAsiaTheme="majorEastAsia" w:hAnsi="Verdana"/>
            <w:szCs w:val="27"/>
          </w:rPr>
          <w:t> </w:t>
        </w:r>
        <w:r w:rsidRPr="003358CC">
          <w:rPr>
            <w:rStyle w:val="Strong"/>
            <w:rFonts w:ascii="Verdana" w:hAnsi="Verdana"/>
            <w:szCs w:val="27"/>
          </w:rPr>
          <w:t xml:space="preserve">air </w:t>
        </w:r>
        <w:proofErr w:type="spellStart"/>
        <w:r w:rsidRPr="003358CC">
          <w:rPr>
            <w:rStyle w:val="Strong"/>
            <w:rFonts w:ascii="Verdana" w:hAnsi="Verdana"/>
            <w:szCs w:val="27"/>
          </w:rPr>
          <w:t>preheater</w:t>
        </w:r>
        <w:proofErr w:type="spellEnd"/>
        <w:r w:rsidRPr="003358CC">
          <w:rPr>
            <w:rStyle w:val="apple-converted-space"/>
            <w:rFonts w:ascii="Verdana" w:eastAsiaTheme="majorEastAsia" w:hAnsi="Verdana"/>
            <w:szCs w:val="27"/>
          </w:rPr>
          <w:t> </w:t>
        </w:r>
        <w:r w:rsidRPr="003358CC">
          <w:rPr>
            <w:rFonts w:ascii="Verdana" w:hAnsi="Verdana"/>
            <w:szCs w:val="27"/>
          </w:rPr>
          <w:t xml:space="preserve">are also present). In </w:t>
        </w:r>
        <w:proofErr w:type="spellStart"/>
        <w:r w:rsidRPr="003358CC">
          <w:rPr>
            <w:rFonts w:ascii="Verdana" w:hAnsi="Verdana"/>
            <w:szCs w:val="27"/>
          </w:rPr>
          <w:t>Economiser</w:t>
        </w:r>
        <w:proofErr w:type="spellEnd"/>
        <w:r w:rsidRPr="003358CC">
          <w:rPr>
            <w:rFonts w:ascii="Verdana" w:hAnsi="Verdana"/>
            <w:szCs w:val="27"/>
          </w:rPr>
          <w:t xml:space="preserve"> the feed water is heated to considerable amount by the remaining heat of flue gas. The Boiler Drum actually maintains a head for natural circulation of two phase mixture (steam + water) through the water tubes. There is also Super Heater which also takes heat from flue gas and raises the temperature of steam as per requirement.</w:t>
        </w:r>
      </w:ins>
    </w:p>
    <w:p w:rsidR="003358CC" w:rsidRPr="003358CC" w:rsidRDefault="003358CC" w:rsidP="003358CC">
      <w:pPr>
        <w:pStyle w:val="Heading3"/>
        <w:spacing w:before="150"/>
        <w:rPr>
          <w:ins w:id="37" w:author="Unknown"/>
          <w:rFonts w:ascii="Verdana" w:hAnsi="Verdana"/>
          <w:color w:val="auto"/>
          <w:sz w:val="24"/>
          <w:szCs w:val="27"/>
        </w:rPr>
      </w:pPr>
      <w:ins w:id="38" w:author="Unknown">
        <w:r w:rsidRPr="003358CC">
          <w:rPr>
            <w:rFonts w:ascii="Verdana" w:hAnsi="Verdana"/>
            <w:color w:val="auto"/>
            <w:sz w:val="20"/>
          </w:rPr>
          <w:t>Efficiency of Thermal Power Station or Plant</w:t>
        </w:r>
      </w:ins>
    </w:p>
    <w:p w:rsidR="003358CC" w:rsidRPr="003358CC" w:rsidRDefault="003358CC" w:rsidP="003358CC">
      <w:pPr>
        <w:jc w:val="both"/>
        <w:rPr>
          <w:ins w:id="39" w:author="Unknown"/>
          <w:rFonts w:ascii="Verdana" w:hAnsi="Verdana"/>
          <w:sz w:val="24"/>
          <w:szCs w:val="27"/>
        </w:rPr>
      </w:pPr>
      <w:ins w:id="40" w:author="Unknown">
        <w:r w:rsidRPr="003358CC">
          <w:rPr>
            <w:rFonts w:ascii="Verdana" w:hAnsi="Verdana"/>
            <w:sz w:val="24"/>
            <w:szCs w:val="27"/>
          </w:rPr>
          <w:t>Overall efficiency of steam power plant is defined as the ratio of heat equivalent of electrical output to the heat of combustion of coal. The overall efficiency of a</w:t>
        </w:r>
        <w:r w:rsidRPr="003358CC">
          <w:rPr>
            <w:rStyle w:val="apple-converted-space"/>
            <w:rFonts w:ascii="Verdana" w:hAnsi="Verdana"/>
            <w:sz w:val="24"/>
            <w:szCs w:val="27"/>
          </w:rPr>
          <w:t> </w:t>
        </w:r>
        <w:r w:rsidRPr="003358CC">
          <w:rPr>
            <w:rStyle w:val="Strong"/>
            <w:rFonts w:ascii="Verdana" w:hAnsi="Verdana"/>
            <w:sz w:val="24"/>
            <w:szCs w:val="27"/>
          </w:rPr>
          <w:t>thermal power station</w:t>
        </w:r>
        <w:r w:rsidRPr="003358CC">
          <w:rPr>
            <w:rStyle w:val="apple-converted-space"/>
            <w:rFonts w:ascii="Verdana" w:hAnsi="Verdana"/>
            <w:sz w:val="24"/>
            <w:szCs w:val="27"/>
          </w:rPr>
          <w:t> </w:t>
        </w:r>
        <w:r w:rsidRPr="003358CC">
          <w:rPr>
            <w:rFonts w:ascii="Verdana" w:hAnsi="Verdana"/>
            <w:sz w:val="24"/>
            <w:szCs w:val="27"/>
          </w:rPr>
          <w:t>or plant varies from</w:t>
        </w:r>
        <w:r w:rsidRPr="003358CC">
          <w:rPr>
            <w:rStyle w:val="apple-converted-space"/>
            <w:rFonts w:ascii="Verdana" w:hAnsi="Verdana"/>
            <w:sz w:val="24"/>
            <w:szCs w:val="27"/>
          </w:rPr>
          <w:t> </w:t>
        </w:r>
        <w:r w:rsidRPr="003358CC">
          <w:rPr>
            <w:rStyle w:val="Strong"/>
            <w:rFonts w:ascii="Verdana" w:hAnsi="Verdana"/>
            <w:sz w:val="24"/>
            <w:szCs w:val="27"/>
          </w:rPr>
          <w:t>20%</w:t>
        </w:r>
        <w:r w:rsidRPr="003358CC">
          <w:rPr>
            <w:rStyle w:val="apple-converted-space"/>
            <w:rFonts w:ascii="Verdana" w:hAnsi="Verdana"/>
            <w:sz w:val="24"/>
            <w:szCs w:val="27"/>
          </w:rPr>
          <w:t> </w:t>
        </w:r>
        <w:r w:rsidRPr="003358CC">
          <w:rPr>
            <w:rFonts w:ascii="Verdana" w:hAnsi="Verdana"/>
            <w:sz w:val="24"/>
            <w:szCs w:val="27"/>
          </w:rPr>
          <w:t>to</w:t>
        </w:r>
        <w:r w:rsidRPr="003358CC">
          <w:rPr>
            <w:rStyle w:val="apple-converted-space"/>
            <w:rFonts w:ascii="Verdana" w:hAnsi="Verdana"/>
            <w:sz w:val="24"/>
            <w:szCs w:val="27"/>
          </w:rPr>
          <w:t> </w:t>
        </w:r>
        <w:r w:rsidRPr="003358CC">
          <w:rPr>
            <w:rStyle w:val="Strong"/>
            <w:rFonts w:ascii="Verdana" w:hAnsi="Verdana"/>
            <w:sz w:val="24"/>
            <w:szCs w:val="27"/>
          </w:rPr>
          <w:t>26%</w:t>
        </w:r>
        <w:r w:rsidRPr="003358CC">
          <w:rPr>
            <w:rStyle w:val="apple-converted-space"/>
            <w:rFonts w:ascii="Verdana" w:hAnsi="Verdana"/>
            <w:sz w:val="24"/>
            <w:szCs w:val="27"/>
          </w:rPr>
          <w:t> </w:t>
        </w:r>
        <w:r w:rsidRPr="003358CC">
          <w:rPr>
            <w:rFonts w:ascii="Verdana" w:hAnsi="Verdana"/>
            <w:sz w:val="24"/>
            <w:szCs w:val="27"/>
          </w:rPr>
          <w:t>and it depends upon plant capacity.</w:t>
        </w:r>
      </w:ins>
    </w:p>
    <w:tbl>
      <w:tblPr>
        <w:tblW w:w="8405" w:type="dxa"/>
        <w:tblCellSpacing w:w="15" w:type="dxa"/>
        <w:tblInd w:w="1245" w:type="dxa"/>
        <w:tblCellMar>
          <w:left w:w="0" w:type="dxa"/>
          <w:right w:w="0" w:type="dxa"/>
        </w:tblCellMar>
        <w:tblLook w:val="04A0"/>
      </w:tblPr>
      <w:tblGrid>
        <w:gridCol w:w="3447"/>
        <w:gridCol w:w="4958"/>
      </w:tblGrid>
      <w:tr w:rsidR="003358CC" w:rsidRPr="003358CC" w:rsidTr="003358CC">
        <w:trPr>
          <w:trHeight w:val="326"/>
          <w:tblCellSpacing w:w="15" w:type="dxa"/>
        </w:trPr>
        <w:tc>
          <w:tcPr>
            <w:tcW w:w="0" w:type="auto"/>
            <w:tcBorders>
              <w:top w:val="nil"/>
              <w:left w:val="nil"/>
              <w:bottom w:val="nil"/>
              <w:right w:val="nil"/>
            </w:tcBorders>
            <w:shd w:val="clear" w:color="auto" w:fill="003538"/>
            <w:tcMar>
              <w:top w:w="75" w:type="dxa"/>
              <w:left w:w="75" w:type="dxa"/>
              <w:bottom w:w="75" w:type="dxa"/>
              <w:right w:w="75" w:type="dxa"/>
            </w:tcMar>
            <w:vAlign w:val="center"/>
            <w:hideMark/>
          </w:tcPr>
          <w:p w:rsidR="003358CC" w:rsidRPr="003358CC" w:rsidRDefault="003358CC">
            <w:pPr>
              <w:rPr>
                <w:b/>
                <w:bCs/>
                <w:sz w:val="20"/>
                <w:szCs w:val="21"/>
              </w:rPr>
            </w:pPr>
            <w:r w:rsidRPr="003358CC">
              <w:rPr>
                <w:b/>
                <w:bCs/>
                <w:sz w:val="20"/>
                <w:szCs w:val="21"/>
              </w:rPr>
              <w:t>Installed plant capacity</w:t>
            </w:r>
          </w:p>
        </w:tc>
        <w:tc>
          <w:tcPr>
            <w:tcW w:w="0" w:type="auto"/>
            <w:tcBorders>
              <w:top w:val="nil"/>
              <w:left w:val="nil"/>
              <w:bottom w:val="nil"/>
              <w:right w:val="nil"/>
            </w:tcBorders>
            <w:shd w:val="clear" w:color="auto" w:fill="003538"/>
            <w:tcMar>
              <w:top w:w="75" w:type="dxa"/>
              <w:left w:w="75" w:type="dxa"/>
              <w:bottom w:w="75" w:type="dxa"/>
              <w:right w:w="75" w:type="dxa"/>
            </w:tcMar>
            <w:vAlign w:val="center"/>
            <w:hideMark/>
          </w:tcPr>
          <w:p w:rsidR="003358CC" w:rsidRPr="003358CC" w:rsidRDefault="003358CC">
            <w:pPr>
              <w:rPr>
                <w:b/>
                <w:bCs/>
                <w:sz w:val="20"/>
                <w:szCs w:val="21"/>
              </w:rPr>
            </w:pPr>
            <w:r w:rsidRPr="003358CC">
              <w:rPr>
                <w:b/>
                <w:bCs/>
                <w:sz w:val="20"/>
                <w:szCs w:val="21"/>
              </w:rPr>
              <w:t>Average overall thermal efficiency</w:t>
            </w:r>
          </w:p>
        </w:tc>
      </w:tr>
      <w:tr w:rsidR="003358CC" w:rsidRPr="003358CC" w:rsidTr="003358CC">
        <w:trPr>
          <w:trHeight w:val="326"/>
          <w:tblCellSpacing w:w="15" w:type="dxa"/>
        </w:trPr>
        <w:tc>
          <w:tcPr>
            <w:tcW w:w="0" w:type="auto"/>
            <w:tcBorders>
              <w:top w:val="single" w:sz="6" w:space="0" w:color="00747A"/>
              <w:left w:val="single" w:sz="6" w:space="0" w:color="00747A"/>
              <w:bottom w:val="single" w:sz="6" w:space="0" w:color="00747A"/>
              <w:right w:val="single" w:sz="6" w:space="0" w:color="00747A"/>
            </w:tcBorders>
            <w:shd w:val="clear" w:color="auto" w:fill="00747A"/>
            <w:tcMar>
              <w:top w:w="75" w:type="dxa"/>
              <w:left w:w="75" w:type="dxa"/>
              <w:bottom w:w="75" w:type="dxa"/>
              <w:right w:w="75" w:type="dxa"/>
            </w:tcMar>
            <w:vAlign w:val="center"/>
            <w:hideMark/>
          </w:tcPr>
          <w:p w:rsidR="003358CC" w:rsidRPr="003358CC" w:rsidRDefault="003358CC">
            <w:pPr>
              <w:rPr>
                <w:sz w:val="20"/>
                <w:szCs w:val="21"/>
              </w:rPr>
            </w:pPr>
            <w:proofErr w:type="spellStart"/>
            <w:r w:rsidRPr="003358CC">
              <w:rPr>
                <w:sz w:val="20"/>
                <w:szCs w:val="21"/>
              </w:rPr>
              <w:t>upto</w:t>
            </w:r>
            <w:proofErr w:type="spellEnd"/>
            <w:r w:rsidRPr="003358CC">
              <w:rPr>
                <w:sz w:val="20"/>
                <w:szCs w:val="21"/>
              </w:rPr>
              <w:t xml:space="preserve"> 1MW</w:t>
            </w:r>
          </w:p>
        </w:tc>
        <w:tc>
          <w:tcPr>
            <w:tcW w:w="0" w:type="auto"/>
            <w:tcBorders>
              <w:top w:val="single" w:sz="6" w:space="0" w:color="00747A"/>
              <w:left w:val="single" w:sz="6" w:space="0" w:color="00747A"/>
              <w:bottom w:val="single" w:sz="6" w:space="0" w:color="00747A"/>
              <w:right w:val="single" w:sz="6" w:space="0" w:color="00747A"/>
            </w:tcBorders>
            <w:shd w:val="clear" w:color="auto" w:fill="00747A"/>
            <w:tcMar>
              <w:top w:w="75" w:type="dxa"/>
              <w:left w:w="75" w:type="dxa"/>
              <w:bottom w:w="75" w:type="dxa"/>
              <w:right w:w="75" w:type="dxa"/>
            </w:tcMar>
            <w:vAlign w:val="center"/>
            <w:hideMark/>
          </w:tcPr>
          <w:p w:rsidR="003358CC" w:rsidRPr="003358CC" w:rsidRDefault="003358CC">
            <w:pPr>
              <w:rPr>
                <w:sz w:val="20"/>
                <w:szCs w:val="21"/>
              </w:rPr>
            </w:pPr>
            <w:r w:rsidRPr="003358CC">
              <w:rPr>
                <w:sz w:val="20"/>
                <w:szCs w:val="21"/>
              </w:rPr>
              <w:t>4%</w:t>
            </w:r>
          </w:p>
        </w:tc>
      </w:tr>
      <w:tr w:rsidR="003358CC" w:rsidRPr="003358CC" w:rsidTr="003358CC">
        <w:trPr>
          <w:trHeight w:val="326"/>
          <w:tblCellSpacing w:w="15" w:type="dxa"/>
        </w:trPr>
        <w:tc>
          <w:tcPr>
            <w:tcW w:w="0" w:type="auto"/>
            <w:tcBorders>
              <w:top w:val="single" w:sz="6" w:space="0" w:color="00747A"/>
              <w:left w:val="single" w:sz="6" w:space="0" w:color="00747A"/>
              <w:bottom w:val="single" w:sz="6" w:space="0" w:color="00747A"/>
              <w:right w:val="single" w:sz="6" w:space="0" w:color="00747A"/>
            </w:tcBorders>
            <w:shd w:val="clear" w:color="auto" w:fill="00747A"/>
            <w:tcMar>
              <w:top w:w="75" w:type="dxa"/>
              <w:left w:w="75" w:type="dxa"/>
              <w:bottom w:w="75" w:type="dxa"/>
              <w:right w:w="75" w:type="dxa"/>
            </w:tcMar>
            <w:vAlign w:val="center"/>
            <w:hideMark/>
          </w:tcPr>
          <w:p w:rsidR="003358CC" w:rsidRPr="003358CC" w:rsidRDefault="003358CC">
            <w:pPr>
              <w:rPr>
                <w:sz w:val="20"/>
                <w:szCs w:val="21"/>
              </w:rPr>
            </w:pPr>
            <w:r w:rsidRPr="003358CC">
              <w:rPr>
                <w:sz w:val="20"/>
                <w:szCs w:val="21"/>
              </w:rPr>
              <w:t>1MW to 10MW</w:t>
            </w:r>
          </w:p>
        </w:tc>
        <w:tc>
          <w:tcPr>
            <w:tcW w:w="0" w:type="auto"/>
            <w:tcBorders>
              <w:top w:val="single" w:sz="6" w:space="0" w:color="00747A"/>
              <w:left w:val="single" w:sz="6" w:space="0" w:color="00747A"/>
              <w:bottom w:val="single" w:sz="6" w:space="0" w:color="00747A"/>
              <w:right w:val="single" w:sz="6" w:space="0" w:color="00747A"/>
            </w:tcBorders>
            <w:shd w:val="clear" w:color="auto" w:fill="00747A"/>
            <w:tcMar>
              <w:top w:w="75" w:type="dxa"/>
              <w:left w:w="75" w:type="dxa"/>
              <w:bottom w:w="75" w:type="dxa"/>
              <w:right w:w="75" w:type="dxa"/>
            </w:tcMar>
            <w:vAlign w:val="center"/>
            <w:hideMark/>
          </w:tcPr>
          <w:p w:rsidR="003358CC" w:rsidRPr="003358CC" w:rsidRDefault="003358CC">
            <w:pPr>
              <w:rPr>
                <w:sz w:val="20"/>
                <w:szCs w:val="21"/>
              </w:rPr>
            </w:pPr>
            <w:r w:rsidRPr="003358CC">
              <w:rPr>
                <w:sz w:val="20"/>
                <w:szCs w:val="21"/>
              </w:rPr>
              <w:t>12%</w:t>
            </w:r>
          </w:p>
        </w:tc>
      </w:tr>
      <w:tr w:rsidR="003358CC" w:rsidRPr="003358CC" w:rsidTr="003358CC">
        <w:trPr>
          <w:trHeight w:val="326"/>
          <w:tblCellSpacing w:w="15" w:type="dxa"/>
        </w:trPr>
        <w:tc>
          <w:tcPr>
            <w:tcW w:w="0" w:type="auto"/>
            <w:tcBorders>
              <w:top w:val="single" w:sz="6" w:space="0" w:color="00747A"/>
              <w:left w:val="single" w:sz="6" w:space="0" w:color="00747A"/>
              <w:bottom w:val="single" w:sz="6" w:space="0" w:color="00747A"/>
              <w:right w:val="single" w:sz="6" w:space="0" w:color="00747A"/>
            </w:tcBorders>
            <w:shd w:val="clear" w:color="auto" w:fill="00747A"/>
            <w:tcMar>
              <w:top w:w="75" w:type="dxa"/>
              <w:left w:w="75" w:type="dxa"/>
              <w:bottom w:w="75" w:type="dxa"/>
              <w:right w:w="75" w:type="dxa"/>
            </w:tcMar>
            <w:vAlign w:val="center"/>
            <w:hideMark/>
          </w:tcPr>
          <w:p w:rsidR="003358CC" w:rsidRPr="003358CC" w:rsidRDefault="003358CC">
            <w:pPr>
              <w:rPr>
                <w:sz w:val="20"/>
                <w:szCs w:val="21"/>
              </w:rPr>
            </w:pPr>
            <w:r w:rsidRPr="003358CC">
              <w:rPr>
                <w:sz w:val="20"/>
                <w:szCs w:val="21"/>
              </w:rPr>
              <w:t>10MW to 50MW</w:t>
            </w:r>
          </w:p>
        </w:tc>
        <w:tc>
          <w:tcPr>
            <w:tcW w:w="0" w:type="auto"/>
            <w:tcBorders>
              <w:top w:val="single" w:sz="6" w:space="0" w:color="00747A"/>
              <w:left w:val="single" w:sz="6" w:space="0" w:color="00747A"/>
              <w:bottom w:val="single" w:sz="6" w:space="0" w:color="00747A"/>
              <w:right w:val="single" w:sz="6" w:space="0" w:color="00747A"/>
            </w:tcBorders>
            <w:shd w:val="clear" w:color="auto" w:fill="00747A"/>
            <w:tcMar>
              <w:top w:w="75" w:type="dxa"/>
              <w:left w:w="75" w:type="dxa"/>
              <w:bottom w:w="75" w:type="dxa"/>
              <w:right w:w="75" w:type="dxa"/>
            </w:tcMar>
            <w:vAlign w:val="center"/>
            <w:hideMark/>
          </w:tcPr>
          <w:p w:rsidR="003358CC" w:rsidRPr="003358CC" w:rsidRDefault="003358CC">
            <w:pPr>
              <w:rPr>
                <w:sz w:val="20"/>
                <w:szCs w:val="21"/>
              </w:rPr>
            </w:pPr>
            <w:r w:rsidRPr="003358CC">
              <w:rPr>
                <w:sz w:val="20"/>
                <w:szCs w:val="21"/>
              </w:rPr>
              <w:t>16%</w:t>
            </w:r>
          </w:p>
        </w:tc>
      </w:tr>
      <w:tr w:rsidR="003358CC" w:rsidRPr="003358CC" w:rsidTr="003358CC">
        <w:trPr>
          <w:trHeight w:val="326"/>
          <w:tblCellSpacing w:w="15" w:type="dxa"/>
        </w:trPr>
        <w:tc>
          <w:tcPr>
            <w:tcW w:w="0" w:type="auto"/>
            <w:tcBorders>
              <w:top w:val="single" w:sz="6" w:space="0" w:color="00747A"/>
              <w:left w:val="single" w:sz="6" w:space="0" w:color="00747A"/>
              <w:bottom w:val="single" w:sz="6" w:space="0" w:color="00747A"/>
              <w:right w:val="single" w:sz="6" w:space="0" w:color="00747A"/>
            </w:tcBorders>
            <w:shd w:val="clear" w:color="auto" w:fill="00747A"/>
            <w:tcMar>
              <w:top w:w="75" w:type="dxa"/>
              <w:left w:w="75" w:type="dxa"/>
              <w:bottom w:w="75" w:type="dxa"/>
              <w:right w:w="75" w:type="dxa"/>
            </w:tcMar>
            <w:vAlign w:val="center"/>
            <w:hideMark/>
          </w:tcPr>
          <w:p w:rsidR="003358CC" w:rsidRPr="003358CC" w:rsidRDefault="003358CC">
            <w:pPr>
              <w:rPr>
                <w:sz w:val="20"/>
                <w:szCs w:val="21"/>
              </w:rPr>
            </w:pPr>
            <w:r w:rsidRPr="003358CC">
              <w:rPr>
                <w:sz w:val="20"/>
                <w:szCs w:val="21"/>
              </w:rPr>
              <w:t>50MW to 100MW</w:t>
            </w:r>
          </w:p>
        </w:tc>
        <w:tc>
          <w:tcPr>
            <w:tcW w:w="0" w:type="auto"/>
            <w:tcBorders>
              <w:top w:val="single" w:sz="6" w:space="0" w:color="00747A"/>
              <w:left w:val="single" w:sz="6" w:space="0" w:color="00747A"/>
              <w:bottom w:val="single" w:sz="6" w:space="0" w:color="00747A"/>
              <w:right w:val="single" w:sz="6" w:space="0" w:color="00747A"/>
            </w:tcBorders>
            <w:shd w:val="clear" w:color="auto" w:fill="00747A"/>
            <w:tcMar>
              <w:top w:w="75" w:type="dxa"/>
              <w:left w:w="75" w:type="dxa"/>
              <w:bottom w:w="75" w:type="dxa"/>
              <w:right w:w="75" w:type="dxa"/>
            </w:tcMar>
            <w:vAlign w:val="center"/>
            <w:hideMark/>
          </w:tcPr>
          <w:p w:rsidR="003358CC" w:rsidRPr="003358CC" w:rsidRDefault="003358CC">
            <w:pPr>
              <w:rPr>
                <w:sz w:val="20"/>
                <w:szCs w:val="21"/>
              </w:rPr>
            </w:pPr>
            <w:r w:rsidRPr="003358CC">
              <w:rPr>
                <w:sz w:val="20"/>
                <w:szCs w:val="21"/>
              </w:rPr>
              <w:t>24%</w:t>
            </w:r>
          </w:p>
        </w:tc>
      </w:tr>
      <w:tr w:rsidR="003358CC" w:rsidRPr="003358CC" w:rsidTr="003358CC">
        <w:trPr>
          <w:trHeight w:val="326"/>
          <w:tblCellSpacing w:w="15" w:type="dxa"/>
        </w:trPr>
        <w:tc>
          <w:tcPr>
            <w:tcW w:w="0" w:type="auto"/>
            <w:tcBorders>
              <w:top w:val="single" w:sz="6" w:space="0" w:color="00747A"/>
              <w:left w:val="single" w:sz="6" w:space="0" w:color="00747A"/>
              <w:bottom w:val="single" w:sz="6" w:space="0" w:color="00747A"/>
              <w:right w:val="single" w:sz="6" w:space="0" w:color="00747A"/>
            </w:tcBorders>
            <w:shd w:val="clear" w:color="auto" w:fill="00747A"/>
            <w:tcMar>
              <w:top w:w="75" w:type="dxa"/>
              <w:left w:w="75" w:type="dxa"/>
              <w:bottom w:w="75" w:type="dxa"/>
              <w:right w:w="75" w:type="dxa"/>
            </w:tcMar>
            <w:vAlign w:val="center"/>
            <w:hideMark/>
          </w:tcPr>
          <w:p w:rsidR="003358CC" w:rsidRPr="003358CC" w:rsidRDefault="003358CC">
            <w:pPr>
              <w:rPr>
                <w:sz w:val="20"/>
                <w:szCs w:val="21"/>
              </w:rPr>
            </w:pPr>
            <w:r w:rsidRPr="003358CC">
              <w:rPr>
                <w:sz w:val="20"/>
                <w:szCs w:val="21"/>
              </w:rPr>
              <w:t>above 100MW</w:t>
            </w:r>
          </w:p>
        </w:tc>
        <w:tc>
          <w:tcPr>
            <w:tcW w:w="0" w:type="auto"/>
            <w:tcBorders>
              <w:top w:val="single" w:sz="6" w:space="0" w:color="00747A"/>
              <w:left w:val="single" w:sz="6" w:space="0" w:color="00747A"/>
              <w:bottom w:val="single" w:sz="6" w:space="0" w:color="00747A"/>
              <w:right w:val="single" w:sz="6" w:space="0" w:color="00747A"/>
            </w:tcBorders>
            <w:shd w:val="clear" w:color="auto" w:fill="00747A"/>
            <w:tcMar>
              <w:top w:w="75" w:type="dxa"/>
              <w:left w:w="75" w:type="dxa"/>
              <w:bottom w:w="75" w:type="dxa"/>
              <w:right w:w="75" w:type="dxa"/>
            </w:tcMar>
            <w:vAlign w:val="center"/>
            <w:hideMark/>
          </w:tcPr>
          <w:p w:rsidR="003358CC" w:rsidRPr="003358CC" w:rsidRDefault="003358CC">
            <w:pPr>
              <w:rPr>
                <w:sz w:val="20"/>
                <w:szCs w:val="21"/>
              </w:rPr>
            </w:pPr>
            <w:r w:rsidRPr="003358CC">
              <w:rPr>
                <w:sz w:val="20"/>
                <w:szCs w:val="21"/>
              </w:rPr>
              <w:t>27%</w:t>
            </w:r>
          </w:p>
        </w:tc>
      </w:tr>
    </w:tbl>
    <w:p w:rsidR="003358CC" w:rsidRPr="003358CC" w:rsidRDefault="003358CC" w:rsidP="003358CC">
      <w:pPr>
        <w:pStyle w:val="Heading2"/>
        <w:spacing w:before="150" w:beforeAutospacing="0" w:after="0" w:afterAutospacing="0"/>
        <w:rPr>
          <w:ins w:id="41" w:author="Unknown"/>
          <w:rFonts w:ascii="Verdana" w:hAnsi="Verdana"/>
          <w:sz w:val="28"/>
          <w:szCs w:val="30"/>
        </w:rPr>
      </w:pPr>
      <w:ins w:id="42" w:author="Unknown">
        <w:r w:rsidRPr="003358CC">
          <w:rPr>
            <w:rFonts w:ascii="Verdana" w:hAnsi="Verdana"/>
            <w:sz w:val="28"/>
            <w:szCs w:val="30"/>
          </w:rPr>
          <w:t>Thermal Power Plant Location</w:t>
        </w:r>
      </w:ins>
    </w:p>
    <w:p w:rsidR="003358CC" w:rsidRPr="003358CC" w:rsidRDefault="003358CC" w:rsidP="003358CC">
      <w:pPr>
        <w:jc w:val="both"/>
        <w:rPr>
          <w:ins w:id="43" w:author="Unknown"/>
          <w:rFonts w:ascii="Verdana" w:hAnsi="Verdana"/>
          <w:sz w:val="24"/>
          <w:szCs w:val="27"/>
        </w:rPr>
      </w:pPr>
      <w:r w:rsidRPr="003358CC">
        <w:rPr>
          <w:rFonts w:ascii="Verdana" w:hAnsi="Verdana"/>
          <w:noProof/>
          <w:sz w:val="24"/>
          <w:szCs w:val="27"/>
        </w:rPr>
        <w:drawing>
          <wp:inline distT="0" distB="0" distL="0" distR="0">
            <wp:extent cx="3571875" cy="2781300"/>
            <wp:effectExtent l="19050" t="0" r="9525" b="0"/>
            <wp:docPr id="4" name="Picture 4" descr="electrical load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ectrical load center"/>
                    <pic:cNvPicPr>
                      <a:picLocks noChangeAspect="1" noChangeArrowheads="1"/>
                    </pic:cNvPicPr>
                  </pic:nvPicPr>
                  <pic:blipFill>
                    <a:blip r:embed="rId26"/>
                    <a:srcRect/>
                    <a:stretch>
                      <a:fillRect/>
                    </a:stretch>
                  </pic:blipFill>
                  <pic:spPr bwMode="auto">
                    <a:xfrm>
                      <a:off x="0" y="0"/>
                      <a:ext cx="3571875" cy="2781300"/>
                    </a:xfrm>
                    <a:prstGeom prst="rect">
                      <a:avLst/>
                    </a:prstGeom>
                    <a:noFill/>
                    <a:ln w="9525">
                      <a:noFill/>
                      <a:miter lim="800000"/>
                      <a:headEnd/>
                      <a:tailEnd/>
                    </a:ln>
                  </pic:spPr>
                </pic:pic>
              </a:graphicData>
            </a:graphic>
          </wp:inline>
        </w:drawing>
      </w:r>
    </w:p>
    <w:p w:rsidR="003358CC" w:rsidRPr="003358CC" w:rsidRDefault="003358CC" w:rsidP="003358CC">
      <w:pPr>
        <w:pStyle w:val="NormalWeb"/>
        <w:spacing w:before="0" w:beforeAutospacing="0" w:after="0" w:afterAutospacing="0"/>
        <w:jc w:val="both"/>
        <w:rPr>
          <w:ins w:id="44" w:author="Unknown"/>
          <w:rFonts w:ascii="Verdana" w:hAnsi="Verdana"/>
          <w:szCs w:val="27"/>
        </w:rPr>
      </w:pPr>
      <w:ins w:id="45" w:author="Unknown">
        <w:r w:rsidRPr="003358CC">
          <w:rPr>
            <w:rFonts w:ascii="Verdana" w:hAnsi="Verdana"/>
            <w:szCs w:val="27"/>
          </w:rPr>
          <w:t>A thermal power station or thermal power plant has ultimate target to make business profit. Hence for optimizing the profit, the location of the station is much important factor.</w:t>
        </w:r>
        <w:r w:rsidRPr="003358CC">
          <w:rPr>
            <w:rStyle w:val="apple-converted-space"/>
            <w:rFonts w:ascii="Verdana" w:eastAsiaTheme="majorEastAsia" w:hAnsi="Verdana"/>
            <w:szCs w:val="27"/>
          </w:rPr>
          <w:t> </w:t>
        </w:r>
        <w:r w:rsidRPr="003358CC">
          <w:rPr>
            <w:rStyle w:val="Strong"/>
            <w:rFonts w:ascii="Verdana" w:hAnsi="Verdana"/>
            <w:szCs w:val="27"/>
          </w:rPr>
          <w:t>Power generation plant</w:t>
        </w:r>
        <w:r w:rsidRPr="003358CC">
          <w:rPr>
            <w:rStyle w:val="apple-converted-space"/>
            <w:rFonts w:ascii="Verdana" w:eastAsiaTheme="majorEastAsia" w:hAnsi="Verdana"/>
            <w:szCs w:val="27"/>
          </w:rPr>
          <w:t> </w:t>
        </w:r>
        <w:r w:rsidRPr="003358CC">
          <w:rPr>
            <w:rFonts w:ascii="Verdana" w:hAnsi="Verdana"/>
            <w:szCs w:val="27"/>
          </w:rPr>
          <w:t>location plays an optimizing part in the economy of the station.</w:t>
        </w:r>
      </w:ins>
    </w:p>
    <w:p w:rsidR="003358CC" w:rsidRPr="003358CC" w:rsidRDefault="003358CC" w:rsidP="003358CC">
      <w:pPr>
        <w:pStyle w:val="NormalWeb"/>
        <w:spacing w:before="0" w:beforeAutospacing="0" w:after="0" w:afterAutospacing="0"/>
        <w:jc w:val="both"/>
        <w:rPr>
          <w:ins w:id="46" w:author="Unknown"/>
          <w:rFonts w:ascii="Verdana" w:hAnsi="Verdana"/>
          <w:szCs w:val="27"/>
        </w:rPr>
      </w:pPr>
      <w:ins w:id="47" w:author="Unknown">
        <w:r w:rsidRPr="003358CC">
          <w:rPr>
            <w:rFonts w:ascii="Verdana" w:hAnsi="Verdana"/>
            <w:szCs w:val="27"/>
          </w:rPr>
          <w:t xml:space="preserve">The most economical , location of power plant can be determined by graphical method as described below, The most economical and ideal power plant location is the center of </w:t>
        </w:r>
        <w:r w:rsidRPr="003358CC">
          <w:rPr>
            <w:rFonts w:ascii="Verdana" w:hAnsi="Verdana"/>
            <w:szCs w:val="27"/>
          </w:rPr>
          <w:lastRenderedPageBreak/>
          <w:t>gravity of the load because for such a</w:t>
        </w:r>
        <w:r w:rsidRPr="003358CC">
          <w:rPr>
            <w:rStyle w:val="apple-converted-space"/>
            <w:rFonts w:ascii="Verdana" w:eastAsiaTheme="majorEastAsia" w:hAnsi="Verdana"/>
            <w:szCs w:val="27"/>
          </w:rPr>
          <w:t> </w:t>
        </w:r>
        <w:r w:rsidRPr="003358CC">
          <w:rPr>
            <w:rFonts w:ascii="Verdana" w:hAnsi="Verdana"/>
            <w:szCs w:val="27"/>
          </w:rPr>
          <w:fldChar w:fldCharType="begin"/>
        </w:r>
        <w:r w:rsidRPr="003358CC">
          <w:rPr>
            <w:rFonts w:ascii="Verdana" w:hAnsi="Verdana"/>
            <w:szCs w:val="27"/>
          </w:rPr>
          <w:instrText xml:space="preserve"> HYPERLINK "https://www.electrical4u.com/electric-power-generation/" </w:instrText>
        </w:r>
        <w:r w:rsidRPr="003358CC">
          <w:rPr>
            <w:rFonts w:ascii="Verdana" w:hAnsi="Verdana"/>
            <w:szCs w:val="27"/>
          </w:rPr>
          <w:fldChar w:fldCharType="separate"/>
        </w:r>
        <w:r w:rsidRPr="003358CC">
          <w:rPr>
            <w:rStyle w:val="Hyperlink"/>
            <w:rFonts w:ascii="Verdana" w:hAnsi="Verdana"/>
            <w:color w:val="auto"/>
            <w:szCs w:val="27"/>
            <w:u w:val="none"/>
          </w:rPr>
          <w:t>power generation</w:t>
        </w:r>
        <w:r w:rsidRPr="003358CC">
          <w:rPr>
            <w:rFonts w:ascii="Verdana" w:hAnsi="Verdana"/>
            <w:szCs w:val="27"/>
          </w:rPr>
          <w:fldChar w:fldCharType="end"/>
        </w:r>
        <w:r w:rsidRPr="003358CC">
          <w:rPr>
            <w:rStyle w:val="apple-converted-space"/>
            <w:rFonts w:ascii="Verdana" w:eastAsiaTheme="majorEastAsia" w:hAnsi="Verdana"/>
            <w:szCs w:val="27"/>
          </w:rPr>
          <w:t> </w:t>
        </w:r>
        <w:r w:rsidRPr="003358CC">
          <w:rPr>
            <w:rFonts w:ascii="Verdana" w:hAnsi="Verdana"/>
            <w:szCs w:val="27"/>
          </w:rPr>
          <w:t>plant the length of the</w:t>
        </w:r>
        <w:r w:rsidRPr="003358CC">
          <w:rPr>
            <w:rStyle w:val="apple-converted-space"/>
            <w:rFonts w:ascii="Verdana" w:eastAsiaTheme="majorEastAsia" w:hAnsi="Verdana"/>
            <w:szCs w:val="27"/>
          </w:rPr>
          <w:t> </w:t>
        </w:r>
        <w:r w:rsidRPr="003358CC">
          <w:rPr>
            <w:rFonts w:ascii="Verdana" w:hAnsi="Verdana"/>
            <w:szCs w:val="27"/>
          </w:rPr>
          <w:fldChar w:fldCharType="begin"/>
        </w:r>
        <w:r w:rsidRPr="003358CC">
          <w:rPr>
            <w:rFonts w:ascii="Verdana" w:hAnsi="Verdana"/>
            <w:szCs w:val="27"/>
          </w:rPr>
          <w:instrText xml:space="preserve"> HYPERLINK "https://www.electrical4u.com/electrical-power-transmission-system-and-network/" </w:instrText>
        </w:r>
        <w:r w:rsidRPr="003358CC">
          <w:rPr>
            <w:rFonts w:ascii="Verdana" w:hAnsi="Verdana"/>
            <w:szCs w:val="27"/>
          </w:rPr>
          <w:fldChar w:fldCharType="separate"/>
        </w:r>
        <w:r w:rsidRPr="003358CC">
          <w:rPr>
            <w:rStyle w:val="Hyperlink"/>
            <w:rFonts w:ascii="Verdana" w:hAnsi="Verdana"/>
            <w:color w:val="auto"/>
            <w:szCs w:val="27"/>
            <w:u w:val="none"/>
          </w:rPr>
          <w:t xml:space="preserve">power </w:t>
        </w:r>
        <w:proofErr w:type="spellStart"/>
        <w:r w:rsidRPr="003358CC">
          <w:rPr>
            <w:rStyle w:val="Hyperlink"/>
            <w:rFonts w:ascii="Verdana" w:hAnsi="Verdana"/>
            <w:color w:val="auto"/>
            <w:szCs w:val="27"/>
            <w:u w:val="none"/>
          </w:rPr>
          <w:t>transmission</w:t>
        </w:r>
        <w:r w:rsidRPr="003358CC">
          <w:rPr>
            <w:rFonts w:ascii="Verdana" w:hAnsi="Verdana"/>
            <w:szCs w:val="27"/>
          </w:rPr>
          <w:fldChar w:fldCharType="end"/>
        </w:r>
        <w:r w:rsidRPr="003358CC">
          <w:rPr>
            <w:rFonts w:ascii="Verdana" w:hAnsi="Verdana"/>
            <w:szCs w:val="27"/>
          </w:rPr>
          <w:t>network</w:t>
        </w:r>
        <w:proofErr w:type="spellEnd"/>
        <w:r w:rsidRPr="003358CC">
          <w:rPr>
            <w:rFonts w:ascii="Verdana" w:hAnsi="Verdana"/>
            <w:szCs w:val="27"/>
          </w:rPr>
          <w:t xml:space="preserve"> will be minimum, thus the capital cost to the system is reduced.</w:t>
        </w:r>
        <w:r w:rsidRPr="003358CC">
          <w:rPr>
            <w:rStyle w:val="apple-converted-space"/>
            <w:rFonts w:ascii="Verdana" w:eastAsiaTheme="majorEastAsia" w:hAnsi="Verdana"/>
            <w:szCs w:val="27"/>
          </w:rPr>
          <w:t> </w:t>
        </w:r>
        <w:r w:rsidRPr="003358CC">
          <w:rPr>
            <w:rFonts w:ascii="Verdana" w:hAnsi="Verdana"/>
            <w:szCs w:val="27"/>
          </w:rPr>
          <w:t xml:space="preserve"> Let’s explain the graphical method, say, X and Y be two reference axes. Let’s Q</w:t>
        </w:r>
        <w:r w:rsidRPr="003358CC">
          <w:rPr>
            <w:rFonts w:ascii="Verdana" w:hAnsi="Verdana"/>
            <w:szCs w:val="27"/>
            <w:vertAlign w:val="subscript"/>
          </w:rPr>
          <w:t>1</w:t>
        </w:r>
        <w:r w:rsidRPr="003358CC">
          <w:rPr>
            <w:rFonts w:ascii="Verdana" w:hAnsi="Verdana"/>
            <w:szCs w:val="27"/>
          </w:rPr>
          <w:t>(x</w:t>
        </w:r>
        <w:r w:rsidRPr="003358CC">
          <w:rPr>
            <w:rFonts w:ascii="Verdana" w:hAnsi="Verdana"/>
            <w:szCs w:val="27"/>
            <w:vertAlign w:val="subscript"/>
          </w:rPr>
          <w:t>1</w:t>
        </w:r>
        <w:r w:rsidRPr="003358CC">
          <w:rPr>
            <w:rFonts w:ascii="Verdana" w:hAnsi="Verdana"/>
            <w:szCs w:val="27"/>
          </w:rPr>
          <w:t>, y</w:t>
        </w:r>
        <w:r w:rsidRPr="003358CC">
          <w:rPr>
            <w:rFonts w:ascii="Verdana" w:hAnsi="Verdana"/>
            <w:szCs w:val="27"/>
            <w:vertAlign w:val="subscript"/>
          </w:rPr>
          <w:t>1</w:t>
        </w:r>
        <w:r w:rsidRPr="003358CC">
          <w:rPr>
            <w:rFonts w:ascii="Verdana" w:hAnsi="Verdana"/>
            <w:szCs w:val="27"/>
          </w:rPr>
          <w:t>), Q</w:t>
        </w:r>
        <w:r w:rsidRPr="003358CC">
          <w:rPr>
            <w:rFonts w:ascii="Verdana" w:hAnsi="Verdana"/>
            <w:szCs w:val="27"/>
            <w:vertAlign w:val="subscript"/>
          </w:rPr>
          <w:t>2</w:t>
        </w:r>
        <w:r w:rsidRPr="003358CC">
          <w:rPr>
            <w:rFonts w:ascii="Verdana" w:hAnsi="Verdana"/>
            <w:szCs w:val="27"/>
          </w:rPr>
          <w:t>(x</w:t>
        </w:r>
        <w:r w:rsidRPr="003358CC">
          <w:rPr>
            <w:rFonts w:ascii="Verdana" w:hAnsi="Verdana"/>
            <w:szCs w:val="27"/>
            <w:vertAlign w:val="subscript"/>
          </w:rPr>
          <w:t>2</w:t>
        </w:r>
        <w:r w:rsidRPr="003358CC">
          <w:rPr>
            <w:rFonts w:ascii="Verdana" w:hAnsi="Verdana"/>
            <w:szCs w:val="27"/>
          </w:rPr>
          <w:t>, y</w:t>
        </w:r>
        <w:r w:rsidRPr="003358CC">
          <w:rPr>
            <w:rFonts w:ascii="Verdana" w:hAnsi="Verdana"/>
            <w:szCs w:val="27"/>
            <w:vertAlign w:val="subscript"/>
          </w:rPr>
          <w:t>2</w:t>
        </w:r>
        <w:r w:rsidRPr="003358CC">
          <w:rPr>
            <w:rFonts w:ascii="Verdana" w:hAnsi="Verdana"/>
            <w:szCs w:val="27"/>
          </w:rPr>
          <w:t>), Q</w:t>
        </w:r>
        <w:r w:rsidRPr="003358CC">
          <w:rPr>
            <w:rFonts w:ascii="Verdana" w:hAnsi="Verdana"/>
            <w:szCs w:val="27"/>
            <w:vertAlign w:val="subscript"/>
          </w:rPr>
          <w:t>3</w:t>
        </w:r>
        <w:r w:rsidRPr="003358CC">
          <w:rPr>
            <w:rFonts w:ascii="Verdana" w:hAnsi="Verdana"/>
            <w:szCs w:val="27"/>
          </w:rPr>
          <w:t>(x</w:t>
        </w:r>
        <w:r w:rsidRPr="003358CC">
          <w:rPr>
            <w:rFonts w:ascii="Verdana" w:hAnsi="Verdana"/>
            <w:szCs w:val="27"/>
            <w:vertAlign w:val="subscript"/>
          </w:rPr>
          <w:t>3</w:t>
        </w:r>
        <w:r w:rsidRPr="003358CC">
          <w:rPr>
            <w:rFonts w:ascii="Verdana" w:hAnsi="Verdana"/>
            <w:szCs w:val="27"/>
          </w:rPr>
          <w:t>, y</w:t>
        </w:r>
        <w:r w:rsidRPr="003358CC">
          <w:rPr>
            <w:rFonts w:ascii="Verdana" w:hAnsi="Verdana"/>
            <w:szCs w:val="27"/>
            <w:vertAlign w:val="subscript"/>
          </w:rPr>
          <w:t>3</w:t>
        </w:r>
        <w:r w:rsidRPr="003358CC">
          <w:rPr>
            <w:rFonts w:ascii="Verdana" w:hAnsi="Verdana"/>
            <w:szCs w:val="27"/>
          </w:rPr>
          <w:t>), Q</w:t>
        </w:r>
        <w:r w:rsidRPr="003358CC">
          <w:rPr>
            <w:rFonts w:ascii="Verdana" w:hAnsi="Verdana"/>
            <w:szCs w:val="27"/>
            <w:vertAlign w:val="subscript"/>
          </w:rPr>
          <w:t>4</w:t>
        </w:r>
        <w:r w:rsidRPr="003358CC">
          <w:rPr>
            <w:rFonts w:ascii="Verdana" w:hAnsi="Verdana"/>
            <w:szCs w:val="27"/>
          </w:rPr>
          <w:t>(x</w:t>
        </w:r>
        <w:r w:rsidRPr="003358CC">
          <w:rPr>
            <w:rFonts w:ascii="Verdana" w:hAnsi="Verdana"/>
            <w:szCs w:val="27"/>
            <w:vertAlign w:val="subscript"/>
          </w:rPr>
          <w:t>4</w:t>
        </w:r>
        <w:r w:rsidRPr="003358CC">
          <w:rPr>
            <w:rFonts w:ascii="Verdana" w:hAnsi="Verdana"/>
            <w:szCs w:val="27"/>
          </w:rPr>
          <w:t>, y</w:t>
        </w:r>
        <w:r w:rsidRPr="003358CC">
          <w:rPr>
            <w:rFonts w:ascii="Verdana" w:hAnsi="Verdana"/>
            <w:szCs w:val="27"/>
            <w:vertAlign w:val="subscript"/>
          </w:rPr>
          <w:t>4</w:t>
        </w:r>
        <w:r w:rsidRPr="003358CC">
          <w:rPr>
            <w:rFonts w:ascii="Verdana" w:hAnsi="Verdana"/>
            <w:szCs w:val="27"/>
          </w:rPr>
          <w:t xml:space="preserve">),……………………………………….and </w:t>
        </w:r>
        <w:proofErr w:type="spellStart"/>
        <w:r w:rsidRPr="003358CC">
          <w:rPr>
            <w:rFonts w:ascii="Verdana" w:hAnsi="Verdana"/>
            <w:szCs w:val="27"/>
          </w:rPr>
          <w:t>Q</w:t>
        </w:r>
        <w:r w:rsidRPr="003358CC">
          <w:rPr>
            <w:rFonts w:ascii="Verdana" w:hAnsi="Verdana"/>
            <w:szCs w:val="27"/>
            <w:vertAlign w:val="subscript"/>
          </w:rPr>
          <w:t>n</w:t>
        </w:r>
        <w:proofErr w:type="spellEnd"/>
        <w:r w:rsidRPr="003358CC">
          <w:rPr>
            <w:rFonts w:ascii="Verdana" w:hAnsi="Verdana"/>
            <w:szCs w:val="27"/>
          </w:rPr>
          <w:t>(</w:t>
        </w:r>
        <w:proofErr w:type="spellStart"/>
        <w:r w:rsidRPr="003358CC">
          <w:rPr>
            <w:rFonts w:ascii="Verdana" w:hAnsi="Verdana"/>
            <w:szCs w:val="27"/>
          </w:rPr>
          <w:t>x</w:t>
        </w:r>
        <w:r w:rsidRPr="003358CC">
          <w:rPr>
            <w:rFonts w:ascii="Verdana" w:hAnsi="Verdana"/>
            <w:szCs w:val="27"/>
            <w:vertAlign w:val="subscript"/>
          </w:rPr>
          <w:t>n</w:t>
        </w:r>
        <w:proofErr w:type="spellEnd"/>
        <w:r w:rsidRPr="003358CC">
          <w:rPr>
            <w:rFonts w:ascii="Verdana" w:hAnsi="Verdana"/>
            <w:szCs w:val="27"/>
          </w:rPr>
          <w:t xml:space="preserve">, </w:t>
        </w:r>
        <w:proofErr w:type="spellStart"/>
        <w:r w:rsidRPr="003358CC">
          <w:rPr>
            <w:rFonts w:ascii="Verdana" w:hAnsi="Verdana"/>
            <w:szCs w:val="27"/>
          </w:rPr>
          <w:t>y</w:t>
        </w:r>
        <w:r w:rsidRPr="003358CC">
          <w:rPr>
            <w:rFonts w:ascii="Verdana" w:hAnsi="Verdana"/>
            <w:szCs w:val="27"/>
            <w:vertAlign w:val="subscript"/>
          </w:rPr>
          <w:t>n</w:t>
        </w:r>
        <w:proofErr w:type="spellEnd"/>
        <w:r w:rsidRPr="003358CC">
          <w:rPr>
            <w:rFonts w:ascii="Verdana" w:hAnsi="Verdana"/>
            <w:szCs w:val="27"/>
          </w:rPr>
          <w:t>) are n numbers of load centers. From the above graph we get, the coordinates of the center of gravity of the load, Q(x, y) where</w:t>
        </w:r>
      </w:ins>
      <w:r w:rsidRPr="003358CC">
        <w:rPr>
          <w:rFonts w:ascii="Verdana" w:hAnsi="Verdana"/>
          <w:noProof/>
          <w:szCs w:val="27"/>
        </w:rPr>
        <w:drawing>
          <wp:inline distT="0" distB="0" distL="0" distR="0">
            <wp:extent cx="3105150" cy="962025"/>
            <wp:effectExtent l="19050" t="0" r="0" b="0"/>
            <wp:docPr id="5" name="Picture 5" descr="https://www.electrical4u.com/electrical/power-system-equations/transmission-equation/thermal-power-station-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electrical4u.com/electrical/power-system-equations/transmission-equation/thermal-power-station-1.gif"/>
                    <pic:cNvPicPr>
                      <a:picLocks noChangeAspect="1" noChangeArrowheads="1"/>
                    </pic:cNvPicPr>
                  </pic:nvPicPr>
                  <pic:blipFill>
                    <a:blip r:embed="rId27"/>
                    <a:srcRect/>
                    <a:stretch>
                      <a:fillRect/>
                    </a:stretch>
                  </pic:blipFill>
                  <pic:spPr bwMode="auto">
                    <a:xfrm>
                      <a:off x="0" y="0"/>
                      <a:ext cx="3105150" cy="962025"/>
                    </a:xfrm>
                    <a:prstGeom prst="rect">
                      <a:avLst/>
                    </a:prstGeom>
                    <a:noFill/>
                    <a:ln w="9525">
                      <a:noFill/>
                      <a:miter lim="800000"/>
                      <a:headEnd/>
                      <a:tailEnd/>
                    </a:ln>
                  </pic:spPr>
                </pic:pic>
              </a:graphicData>
            </a:graphic>
          </wp:inline>
        </w:drawing>
      </w:r>
      <w:proofErr w:type="gramStart"/>
      <w:ins w:id="48" w:author="Unknown">
        <w:r w:rsidRPr="003358CC">
          <w:rPr>
            <w:rFonts w:ascii="Verdana" w:hAnsi="Verdana"/>
            <w:szCs w:val="27"/>
          </w:rPr>
          <w:t>Obviously</w:t>
        </w:r>
        <w:proofErr w:type="gramEnd"/>
        <w:r w:rsidRPr="003358CC">
          <w:rPr>
            <w:rFonts w:ascii="Verdana" w:hAnsi="Verdana"/>
            <w:szCs w:val="27"/>
          </w:rPr>
          <w:t xml:space="preserve"> the location of thermal power station is best at the center of gravity of the load, but many times it is not possible to establish a thermal power plant at the CG of the load. Since normally CG point of the load may be at the heart of the city. So other points are to be considered to decide the best optimized location of the power plant.</w:t>
        </w:r>
      </w:ins>
    </w:p>
    <w:p w:rsidR="003358CC" w:rsidRPr="003358CC" w:rsidRDefault="003358CC" w:rsidP="003358CC">
      <w:pPr>
        <w:numPr>
          <w:ilvl w:val="0"/>
          <w:numId w:val="8"/>
        </w:numPr>
        <w:spacing w:after="0" w:line="240" w:lineRule="auto"/>
        <w:ind w:left="300"/>
        <w:jc w:val="both"/>
        <w:rPr>
          <w:ins w:id="49" w:author="Unknown"/>
          <w:rFonts w:ascii="Verdana" w:hAnsi="Verdana"/>
          <w:sz w:val="24"/>
          <w:szCs w:val="27"/>
        </w:rPr>
      </w:pPr>
      <w:ins w:id="50" w:author="Unknown">
        <w:r w:rsidRPr="003358CC">
          <w:rPr>
            <w:rFonts w:ascii="Verdana" w:hAnsi="Verdana"/>
            <w:sz w:val="24"/>
            <w:szCs w:val="27"/>
          </w:rPr>
          <w:t>The</w:t>
        </w:r>
        <w:r w:rsidRPr="003358CC">
          <w:rPr>
            <w:rStyle w:val="apple-converted-space"/>
            <w:rFonts w:ascii="Verdana" w:hAnsi="Verdana"/>
            <w:sz w:val="24"/>
            <w:szCs w:val="27"/>
          </w:rPr>
          <w:t> </w:t>
        </w:r>
        <w:r w:rsidRPr="003358CC">
          <w:rPr>
            <w:rStyle w:val="Strong"/>
            <w:rFonts w:ascii="Verdana" w:hAnsi="Verdana"/>
            <w:sz w:val="24"/>
            <w:szCs w:val="27"/>
          </w:rPr>
          <w:t>electric power generation plant</w:t>
        </w:r>
        <w:r w:rsidRPr="003358CC">
          <w:rPr>
            <w:rStyle w:val="apple-converted-space"/>
            <w:rFonts w:ascii="Verdana" w:hAnsi="Verdana"/>
            <w:sz w:val="24"/>
            <w:szCs w:val="27"/>
          </w:rPr>
          <w:t> </w:t>
        </w:r>
        <w:r w:rsidRPr="003358CC">
          <w:rPr>
            <w:rFonts w:ascii="Verdana" w:hAnsi="Verdana"/>
            <w:sz w:val="24"/>
            <w:szCs w:val="27"/>
          </w:rPr>
          <w:t>must be constructed at such a place where the cost of land is quite reasonable.</w:t>
        </w:r>
      </w:ins>
    </w:p>
    <w:p w:rsidR="003358CC" w:rsidRPr="003358CC" w:rsidRDefault="003358CC" w:rsidP="003358CC">
      <w:pPr>
        <w:numPr>
          <w:ilvl w:val="0"/>
          <w:numId w:val="8"/>
        </w:numPr>
        <w:spacing w:after="0" w:line="240" w:lineRule="auto"/>
        <w:ind w:left="300"/>
        <w:jc w:val="both"/>
        <w:rPr>
          <w:ins w:id="51" w:author="Unknown"/>
          <w:rFonts w:ascii="Verdana" w:hAnsi="Verdana"/>
          <w:sz w:val="24"/>
          <w:szCs w:val="27"/>
        </w:rPr>
      </w:pPr>
      <w:ins w:id="52" w:author="Unknown">
        <w:r w:rsidRPr="003358CC">
          <w:rPr>
            <w:rFonts w:ascii="Verdana" w:hAnsi="Verdana"/>
            <w:sz w:val="24"/>
            <w:szCs w:val="27"/>
          </w:rPr>
          <w:t xml:space="preserve">The land should be such that the acquisition of private property must be </w:t>
        </w:r>
        <w:proofErr w:type="gramStart"/>
        <w:r w:rsidRPr="003358CC">
          <w:rPr>
            <w:rFonts w:ascii="Verdana" w:hAnsi="Verdana"/>
            <w:sz w:val="24"/>
            <w:szCs w:val="27"/>
          </w:rPr>
          <w:t>minimum</w:t>
        </w:r>
        <w:proofErr w:type="gramEnd"/>
        <w:r w:rsidRPr="003358CC">
          <w:rPr>
            <w:rFonts w:ascii="Verdana" w:hAnsi="Verdana"/>
            <w:sz w:val="24"/>
            <w:szCs w:val="27"/>
          </w:rPr>
          <w:t>.</w:t>
        </w:r>
      </w:ins>
    </w:p>
    <w:p w:rsidR="003358CC" w:rsidRPr="003358CC" w:rsidRDefault="003358CC" w:rsidP="003358CC">
      <w:pPr>
        <w:numPr>
          <w:ilvl w:val="0"/>
          <w:numId w:val="8"/>
        </w:numPr>
        <w:spacing w:after="0" w:line="240" w:lineRule="auto"/>
        <w:ind w:left="300"/>
        <w:jc w:val="both"/>
        <w:rPr>
          <w:ins w:id="53" w:author="Unknown"/>
          <w:rFonts w:ascii="Verdana" w:hAnsi="Verdana"/>
          <w:sz w:val="24"/>
          <w:szCs w:val="27"/>
        </w:rPr>
      </w:pPr>
      <w:ins w:id="54" w:author="Unknown">
        <w:r w:rsidRPr="003358CC">
          <w:rPr>
            <w:rFonts w:ascii="Verdana" w:hAnsi="Verdana"/>
            <w:sz w:val="24"/>
            <w:szCs w:val="27"/>
          </w:rPr>
          <w:t>A large quantity of cooling water is required for the condensers etc of</w:t>
        </w:r>
        <w:r w:rsidRPr="003358CC">
          <w:rPr>
            <w:rStyle w:val="apple-converted-space"/>
            <w:rFonts w:ascii="Verdana" w:hAnsi="Verdana"/>
            <w:sz w:val="24"/>
            <w:szCs w:val="27"/>
          </w:rPr>
          <w:t> </w:t>
        </w:r>
        <w:r w:rsidRPr="003358CC">
          <w:rPr>
            <w:rStyle w:val="Strong"/>
            <w:rFonts w:ascii="Verdana" w:hAnsi="Verdana"/>
            <w:sz w:val="24"/>
            <w:szCs w:val="27"/>
          </w:rPr>
          <w:t xml:space="preserve">thermal power generation </w:t>
        </w:r>
        <w:proofErr w:type="gramStart"/>
        <w:r w:rsidRPr="003358CC">
          <w:rPr>
            <w:rStyle w:val="Strong"/>
            <w:rFonts w:ascii="Verdana" w:hAnsi="Verdana"/>
            <w:sz w:val="24"/>
            <w:szCs w:val="27"/>
          </w:rPr>
          <w:t>plant</w:t>
        </w:r>
        <w:r w:rsidRPr="003358CC">
          <w:rPr>
            <w:rFonts w:ascii="Verdana" w:hAnsi="Verdana"/>
            <w:sz w:val="24"/>
            <w:szCs w:val="27"/>
          </w:rPr>
          <w:t>,</w:t>
        </w:r>
        <w:proofErr w:type="gramEnd"/>
        <w:r w:rsidRPr="003358CC">
          <w:rPr>
            <w:rFonts w:ascii="Verdana" w:hAnsi="Verdana"/>
            <w:sz w:val="24"/>
            <w:szCs w:val="27"/>
          </w:rPr>
          <w:t xml:space="preserve"> hence the plant should preferably situated beside big source of natural water source such as big river.</w:t>
        </w:r>
      </w:ins>
    </w:p>
    <w:p w:rsidR="003358CC" w:rsidRPr="003358CC" w:rsidRDefault="003358CC" w:rsidP="003358CC">
      <w:pPr>
        <w:numPr>
          <w:ilvl w:val="0"/>
          <w:numId w:val="8"/>
        </w:numPr>
        <w:spacing w:after="0" w:line="240" w:lineRule="auto"/>
        <w:ind w:left="300"/>
        <w:jc w:val="both"/>
        <w:rPr>
          <w:ins w:id="55" w:author="Unknown"/>
          <w:rFonts w:ascii="Verdana" w:hAnsi="Verdana"/>
          <w:sz w:val="24"/>
          <w:szCs w:val="27"/>
        </w:rPr>
      </w:pPr>
      <w:ins w:id="56" w:author="Unknown">
        <w:r w:rsidRPr="003358CC">
          <w:rPr>
            <w:rFonts w:ascii="Verdana" w:hAnsi="Verdana"/>
            <w:sz w:val="24"/>
            <w:szCs w:val="27"/>
          </w:rPr>
          <w:t xml:space="preserve">Availability of huge amount of fuel at reasonable cost is one of the major </w:t>
        </w:r>
        <w:proofErr w:type="gramStart"/>
        <w:r w:rsidRPr="003358CC">
          <w:rPr>
            <w:rFonts w:ascii="Verdana" w:hAnsi="Verdana"/>
            <w:sz w:val="24"/>
            <w:szCs w:val="27"/>
          </w:rPr>
          <w:t>criterion</w:t>
        </w:r>
        <w:proofErr w:type="gramEnd"/>
        <w:r w:rsidRPr="003358CC">
          <w:rPr>
            <w:rFonts w:ascii="Verdana" w:hAnsi="Verdana"/>
            <w:sz w:val="24"/>
            <w:szCs w:val="27"/>
          </w:rPr>
          <w:t xml:space="preserve"> for choosing plant location.</w:t>
        </w:r>
      </w:ins>
    </w:p>
    <w:p w:rsidR="003358CC" w:rsidRPr="003358CC" w:rsidRDefault="003358CC" w:rsidP="003358CC">
      <w:pPr>
        <w:numPr>
          <w:ilvl w:val="0"/>
          <w:numId w:val="8"/>
        </w:numPr>
        <w:spacing w:after="0" w:line="240" w:lineRule="auto"/>
        <w:ind w:left="300"/>
        <w:jc w:val="both"/>
        <w:rPr>
          <w:ins w:id="57" w:author="Unknown"/>
          <w:rFonts w:ascii="Verdana" w:hAnsi="Verdana"/>
          <w:sz w:val="24"/>
          <w:szCs w:val="27"/>
        </w:rPr>
      </w:pPr>
      <w:ins w:id="58" w:author="Unknown">
        <w:r w:rsidRPr="003358CC">
          <w:rPr>
            <w:rFonts w:ascii="Verdana" w:hAnsi="Verdana"/>
            <w:sz w:val="24"/>
            <w:szCs w:val="27"/>
          </w:rPr>
          <w:t>The plant should be established on plane land.</w:t>
        </w:r>
      </w:ins>
    </w:p>
    <w:p w:rsidR="003358CC" w:rsidRPr="003358CC" w:rsidRDefault="003358CC" w:rsidP="003358CC">
      <w:pPr>
        <w:numPr>
          <w:ilvl w:val="0"/>
          <w:numId w:val="8"/>
        </w:numPr>
        <w:spacing w:after="0" w:line="240" w:lineRule="auto"/>
        <w:ind w:left="300"/>
        <w:jc w:val="both"/>
        <w:rPr>
          <w:ins w:id="59" w:author="Unknown"/>
          <w:rFonts w:ascii="Verdana" w:hAnsi="Verdana"/>
          <w:sz w:val="24"/>
          <w:szCs w:val="27"/>
        </w:rPr>
      </w:pPr>
      <w:ins w:id="60" w:author="Unknown">
        <w:r w:rsidRPr="003358CC">
          <w:rPr>
            <w:rFonts w:ascii="Verdana" w:hAnsi="Verdana"/>
            <w:sz w:val="24"/>
            <w:szCs w:val="27"/>
          </w:rPr>
          <w:t>The soil should be such that it should provide good and firm foundation of plant and buildings.</w:t>
        </w:r>
      </w:ins>
    </w:p>
    <w:p w:rsidR="003358CC" w:rsidRPr="003358CC" w:rsidRDefault="003358CC" w:rsidP="003358CC">
      <w:pPr>
        <w:numPr>
          <w:ilvl w:val="0"/>
          <w:numId w:val="8"/>
        </w:numPr>
        <w:spacing w:after="0" w:line="240" w:lineRule="auto"/>
        <w:ind w:left="300"/>
        <w:jc w:val="both"/>
        <w:rPr>
          <w:ins w:id="61" w:author="Unknown"/>
          <w:rFonts w:ascii="Verdana" w:hAnsi="Verdana"/>
          <w:sz w:val="24"/>
          <w:szCs w:val="27"/>
        </w:rPr>
      </w:pPr>
      <w:ins w:id="62" w:author="Unknown">
        <w:r w:rsidRPr="003358CC">
          <w:rPr>
            <w:rFonts w:ascii="Verdana" w:hAnsi="Verdana"/>
            <w:sz w:val="24"/>
            <w:szCs w:val="27"/>
          </w:rPr>
          <w:t>The</w:t>
        </w:r>
        <w:r w:rsidRPr="003358CC">
          <w:rPr>
            <w:rStyle w:val="apple-converted-space"/>
            <w:rFonts w:ascii="Verdana" w:hAnsi="Verdana"/>
            <w:sz w:val="24"/>
            <w:szCs w:val="27"/>
          </w:rPr>
          <w:t> </w:t>
        </w:r>
        <w:r w:rsidRPr="003358CC">
          <w:rPr>
            <w:rStyle w:val="Strong"/>
            <w:rFonts w:ascii="Verdana" w:hAnsi="Verdana"/>
            <w:sz w:val="24"/>
            <w:szCs w:val="27"/>
          </w:rPr>
          <w:t>thermal power plant</w:t>
        </w:r>
        <w:r w:rsidRPr="003358CC">
          <w:rPr>
            <w:rStyle w:val="apple-converted-space"/>
            <w:rFonts w:ascii="Verdana" w:hAnsi="Verdana"/>
            <w:sz w:val="24"/>
            <w:szCs w:val="27"/>
          </w:rPr>
          <w:t> </w:t>
        </w:r>
        <w:r w:rsidRPr="003358CC">
          <w:rPr>
            <w:rFonts w:ascii="Verdana" w:hAnsi="Verdana"/>
            <w:sz w:val="24"/>
            <w:szCs w:val="27"/>
          </w:rPr>
          <w:t>location should not be very nearer to dense locality as there are smoke, noise steam, water vapors etc.</w:t>
        </w:r>
      </w:ins>
    </w:p>
    <w:p w:rsidR="003358CC" w:rsidRPr="003358CC" w:rsidRDefault="003358CC" w:rsidP="003358CC">
      <w:pPr>
        <w:numPr>
          <w:ilvl w:val="0"/>
          <w:numId w:val="8"/>
        </w:numPr>
        <w:spacing w:after="0" w:line="240" w:lineRule="auto"/>
        <w:ind w:left="300"/>
        <w:jc w:val="both"/>
        <w:rPr>
          <w:ins w:id="63" w:author="Unknown"/>
          <w:rFonts w:ascii="Verdana" w:hAnsi="Verdana"/>
          <w:sz w:val="24"/>
          <w:szCs w:val="27"/>
        </w:rPr>
      </w:pPr>
      <w:ins w:id="64" w:author="Unknown">
        <w:r w:rsidRPr="003358CC">
          <w:rPr>
            <w:rFonts w:ascii="Verdana" w:hAnsi="Verdana"/>
            <w:sz w:val="24"/>
            <w:szCs w:val="27"/>
          </w:rPr>
          <w:t>There must be ample scope of development of future demand.</w:t>
        </w:r>
      </w:ins>
    </w:p>
    <w:p w:rsidR="003358CC" w:rsidRPr="003358CC" w:rsidRDefault="003358CC" w:rsidP="003358CC">
      <w:pPr>
        <w:numPr>
          <w:ilvl w:val="0"/>
          <w:numId w:val="8"/>
        </w:numPr>
        <w:spacing w:after="0" w:line="240" w:lineRule="auto"/>
        <w:ind w:left="300"/>
        <w:jc w:val="both"/>
        <w:rPr>
          <w:ins w:id="65" w:author="Unknown"/>
          <w:rFonts w:ascii="Verdana" w:hAnsi="Verdana"/>
          <w:sz w:val="24"/>
          <w:szCs w:val="27"/>
        </w:rPr>
      </w:pPr>
      <w:ins w:id="66" w:author="Unknown">
        <w:r w:rsidRPr="003358CC">
          <w:rPr>
            <w:rFonts w:ascii="Verdana" w:hAnsi="Verdana"/>
            <w:sz w:val="24"/>
            <w:szCs w:val="27"/>
          </w:rPr>
          <w:t xml:space="preserve">Place for ash handling plant for thermal power station should also be available very </w:t>
        </w:r>
        <w:proofErr w:type="spellStart"/>
        <w:r w:rsidRPr="003358CC">
          <w:rPr>
            <w:rFonts w:ascii="Verdana" w:hAnsi="Verdana"/>
            <w:sz w:val="24"/>
            <w:szCs w:val="27"/>
          </w:rPr>
          <w:t>near by</w:t>
        </w:r>
        <w:proofErr w:type="spellEnd"/>
        <w:r w:rsidRPr="003358CC">
          <w:rPr>
            <w:rFonts w:ascii="Verdana" w:hAnsi="Verdana"/>
            <w:sz w:val="24"/>
            <w:szCs w:val="27"/>
          </w:rPr>
          <w:t>.</w:t>
        </w:r>
      </w:ins>
    </w:p>
    <w:p w:rsidR="003358CC" w:rsidRPr="003358CC" w:rsidRDefault="003358CC" w:rsidP="003358CC">
      <w:pPr>
        <w:numPr>
          <w:ilvl w:val="0"/>
          <w:numId w:val="8"/>
        </w:numPr>
        <w:spacing w:after="0" w:line="240" w:lineRule="auto"/>
        <w:ind w:left="300"/>
        <w:jc w:val="both"/>
        <w:rPr>
          <w:ins w:id="67" w:author="Unknown"/>
          <w:rFonts w:ascii="Verdana" w:hAnsi="Verdana"/>
          <w:sz w:val="24"/>
          <w:szCs w:val="27"/>
        </w:rPr>
      </w:pPr>
      <w:ins w:id="68" w:author="Unknown">
        <w:r w:rsidRPr="003358CC">
          <w:rPr>
            <w:rFonts w:ascii="Verdana" w:hAnsi="Verdana"/>
            <w:sz w:val="24"/>
            <w:szCs w:val="27"/>
          </w:rPr>
          <w:t>Very tall chimney of power station should not obstruct the traffics of air ships.</w:t>
        </w:r>
      </w:ins>
    </w:p>
    <w:p w:rsidR="003358CC" w:rsidRPr="003358CC" w:rsidRDefault="003358CC" w:rsidP="003358CC">
      <w:pPr>
        <w:pStyle w:val="Heading3"/>
        <w:spacing w:before="150"/>
        <w:rPr>
          <w:ins w:id="69" w:author="Unknown"/>
          <w:rFonts w:ascii="Verdana" w:hAnsi="Verdana"/>
          <w:color w:val="auto"/>
          <w:sz w:val="24"/>
          <w:szCs w:val="27"/>
        </w:rPr>
      </w:pPr>
      <w:ins w:id="70" w:author="Unknown">
        <w:r w:rsidRPr="003358CC">
          <w:rPr>
            <w:rFonts w:ascii="Verdana" w:hAnsi="Verdana"/>
            <w:color w:val="auto"/>
            <w:sz w:val="20"/>
          </w:rPr>
          <w:t>Advantages and Disadvantages of Thermal Power Station</w:t>
        </w:r>
      </w:ins>
    </w:p>
    <w:p w:rsidR="003358CC" w:rsidRPr="003358CC" w:rsidRDefault="003358CC" w:rsidP="003358CC">
      <w:pPr>
        <w:jc w:val="both"/>
        <w:rPr>
          <w:ins w:id="71" w:author="Unknown"/>
          <w:rFonts w:ascii="Verdana" w:hAnsi="Verdana"/>
          <w:sz w:val="24"/>
          <w:szCs w:val="27"/>
        </w:rPr>
      </w:pPr>
      <w:ins w:id="72" w:author="Unknown">
        <w:r w:rsidRPr="003358CC">
          <w:rPr>
            <w:rStyle w:val="green"/>
            <w:rFonts w:ascii="Verdana" w:hAnsi="Verdana"/>
            <w:b/>
            <w:bCs/>
            <w:sz w:val="24"/>
            <w:szCs w:val="27"/>
          </w:rPr>
          <w:t>Advantages:</w:t>
        </w:r>
      </w:ins>
    </w:p>
    <w:p w:rsidR="003358CC" w:rsidRPr="003358CC" w:rsidRDefault="003358CC" w:rsidP="003358CC">
      <w:pPr>
        <w:numPr>
          <w:ilvl w:val="0"/>
          <w:numId w:val="9"/>
        </w:numPr>
        <w:spacing w:after="0" w:line="240" w:lineRule="auto"/>
        <w:ind w:left="300"/>
        <w:jc w:val="both"/>
        <w:rPr>
          <w:ins w:id="73" w:author="Unknown"/>
          <w:rFonts w:ascii="Verdana" w:hAnsi="Verdana"/>
          <w:sz w:val="24"/>
          <w:szCs w:val="27"/>
        </w:rPr>
      </w:pPr>
      <w:ins w:id="74" w:author="Unknown">
        <w:r w:rsidRPr="003358CC">
          <w:rPr>
            <w:rFonts w:ascii="Verdana" w:hAnsi="Verdana"/>
            <w:sz w:val="24"/>
            <w:szCs w:val="27"/>
          </w:rPr>
          <w:t>Economical for low initial cost other than any generating plant.</w:t>
        </w:r>
      </w:ins>
    </w:p>
    <w:p w:rsidR="003358CC" w:rsidRPr="003358CC" w:rsidRDefault="003358CC" w:rsidP="003358CC">
      <w:pPr>
        <w:numPr>
          <w:ilvl w:val="0"/>
          <w:numId w:val="9"/>
        </w:numPr>
        <w:spacing w:after="0" w:line="240" w:lineRule="auto"/>
        <w:ind w:left="300"/>
        <w:jc w:val="both"/>
        <w:rPr>
          <w:ins w:id="75" w:author="Unknown"/>
          <w:rFonts w:ascii="Verdana" w:hAnsi="Verdana"/>
          <w:sz w:val="24"/>
          <w:szCs w:val="27"/>
        </w:rPr>
      </w:pPr>
      <w:ins w:id="76" w:author="Unknown">
        <w:r w:rsidRPr="003358CC">
          <w:rPr>
            <w:rFonts w:ascii="Verdana" w:hAnsi="Verdana"/>
            <w:sz w:val="24"/>
            <w:szCs w:val="27"/>
          </w:rPr>
          <w:t>Land required less than</w:t>
        </w:r>
        <w:r w:rsidRPr="003358CC">
          <w:rPr>
            <w:rStyle w:val="apple-converted-space"/>
            <w:rFonts w:ascii="Verdana" w:hAnsi="Verdana"/>
            <w:sz w:val="24"/>
            <w:szCs w:val="27"/>
          </w:rPr>
          <w:t> </w:t>
        </w:r>
        <w:r w:rsidRPr="003358CC">
          <w:rPr>
            <w:rFonts w:ascii="Verdana" w:hAnsi="Verdana"/>
            <w:sz w:val="24"/>
            <w:szCs w:val="27"/>
          </w:rPr>
          <w:fldChar w:fldCharType="begin"/>
        </w:r>
        <w:r w:rsidRPr="003358CC">
          <w:rPr>
            <w:rFonts w:ascii="Verdana" w:hAnsi="Verdana"/>
            <w:sz w:val="24"/>
            <w:szCs w:val="27"/>
          </w:rPr>
          <w:instrText xml:space="preserve"> HYPERLINK "https://www.electrical4u.com/hydro-power-plant-construction-working-and-history-of-hydro-power-plant/" </w:instrText>
        </w:r>
        <w:r w:rsidRPr="003358CC">
          <w:rPr>
            <w:rFonts w:ascii="Verdana" w:hAnsi="Verdana"/>
            <w:sz w:val="24"/>
            <w:szCs w:val="27"/>
          </w:rPr>
          <w:fldChar w:fldCharType="separate"/>
        </w:r>
        <w:r w:rsidRPr="003358CC">
          <w:rPr>
            <w:rStyle w:val="Hyperlink"/>
            <w:rFonts w:ascii="Verdana" w:hAnsi="Verdana"/>
            <w:color w:val="auto"/>
            <w:sz w:val="24"/>
            <w:szCs w:val="27"/>
            <w:u w:val="none"/>
          </w:rPr>
          <w:t>hydro power plant</w:t>
        </w:r>
        <w:r w:rsidRPr="003358CC">
          <w:rPr>
            <w:rFonts w:ascii="Verdana" w:hAnsi="Verdana"/>
            <w:sz w:val="24"/>
            <w:szCs w:val="27"/>
          </w:rPr>
          <w:fldChar w:fldCharType="end"/>
        </w:r>
        <w:r w:rsidRPr="003358CC">
          <w:rPr>
            <w:rFonts w:ascii="Verdana" w:hAnsi="Verdana"/>
            <w:sz w:val="24"/>
            <w:szCs w:val="27"/>
          </w:rPr>
          <w:t>.</w:t>
        </w:r>
      </w:ins>
    </w:p>
    <w:p w:rsidR="003358CC" w:rsidRPr="003358CC" w:rsidRDefault="003358CC" w:rsidP="003358CC">
      <w:pPr>
        <w:numPr>
          <w:ilvl w:val="0"/>
          <w:numId w:val="9"/>
        </w:numPr>
        <w:spacing w:after="0" w:line="240" w:lineRule="auto"/>
        <w:ind w:left="300"/>
        <w:jc w:val="both"/>
        <w:rPr>
          <w:ins w:id="77" w:author="Unknown"/>
          <w:rFonts w:ascii="Verdana" w:hAnsi="Verdana"/>
          <w:sz w:val="24"/>
          <w:szCs w:val="27"/>
        </w:rPr>
      </w:pPr>
      <w:ins w:id="78" w:author="Unknown">
        <w:r w:rsidRPr="003358CC">
          <w:rPr>
            <w:rFonts w:ascii="Verdana" w:hAnsi="Verdana"/>
            <w:sz w:val="24"/>
            <w:szCs w:val="27"/>
          </w:rPr>
          <w:t>Since coal is main fuel and its cost is quite cheap than petrol/diesel so generation cost is economical.</w:t>
        </w:r>
      </w:ins>
    </w:p>
    <w:p w:rsidR="003358CC" w:rsidRPr="003358CC" w:rsidRDefault="003358CC" w:rsidP="003358CC">
      <w:pPr>
        <w:numPr>
          <w:ilvl w:val="0"/>
          <w:numId w:val="9"/>
        </w:numPr>
        <w:spacing w:after="0" w:line="240" w:lineRule="auto"/>
        <w:ind w:left="300"/>
        <w:jc w:val="both"/>
        <w:rPr>
          <w:ins w:id="79" w:author="Unknown"/>
          <w:rFonts w:ascii="Verdana" w:hAnsi="Verdana"/>
          <w:sz w:val="24"/>
          <w:szCs w:val="27"/>
        </w:rPr>
      </w:pPr>
      <w:ins w:id="80" w:author="Unknown">
        <w:r w:rsidRPr="003358CC">
          <w:rPr>
            <w:rFonts w:ascii="Verdana" w:hAnsi="Verdana"/>
            <w:sz w:val="24"/>
            <w:szCs w:val="27"/>
          </w:rPr>
          <w:t>Maintenance is easier.</w:t>
        </w:r>
      </w:ins>
    </w:p>
    <w:p w:rsidR="003358CC" w:rsidRPr="003358CC" w:rsidRDefault="003358CC" w:rsidP="003358CC">
      <w:pPr>
        <w:numPr>
          <w:ilvl w:val="0"/>
          <w:numId w:val="9"/>
        </w:numPr>
        <w:spacing w:after="0" w:line="240" w:lineRule="auto"/>
        <w:ind w:left="300"/>
        <w:jc w:val="both"/>
        <w:rPr>
          <w:ins w:id="81" w:author="Unknown"/>
          <w:rFonts w:ascii="Verdana" w:hAnsi="Verdana"/>
          <w:sz w:val="24"/>
          <w:szCs w:val="27"/>
        </w:rPr>
      </w:pPr>
      <w:ins w:id="82" w:author="Unknown">
        <w:r w:rsidRPr="003358CC">
          <w:rPr>
            <w:rFonts w:ascii="Verdana" w:hAnsi="Verdana"/>
            <w:sz w:val="24"/>
            <w:szCs w:val="27"/>
          </w:rPr>
          <w:t>Thermal power plant can be installed in any location where transportation &amp; bulk of water are available.</w:t>
        </w:r>
      </w:ins>
    </w:p>
    <w:p w:rsidR="003358CC" w:rsidRPr="003358CC" w:rsidRDefault="003358CC" w:rsidP="003358CC">
      <w:pPr>
        <w:jc w:val="both"/>
        <w:rPr>
          <w:ins w:id="83" w:author="Unknown"/>
          <w:rFonts w:ascii="Verdana" w:hAnsi="Verdana"/>
          <w:sz w:val="24"/>
          <w:szCs w:val="27"/>
        </w:rPr>
      </w:pPr>
      <w:ins w:id="84" w:author="Unknown">
        <w:r w:rsidRPr="003358CC">
          <w:rPr>
            <w:rStyle w:val="green"/>
            <w:rFonts w:ascii="Verdana" w:hAnsi="Verdana"/>
            <w:b/>
            <w:bCs/>
            <w:sz w:val="24"/>
            <w:szCs w:val="27"/>
          </w:rPr>
          <w:t>Disadvantages:</w:t>
        </w:r>
      </w:ins>
    </w:p>
    <w:p w:rsidR="003358CC" w:rsidRPr="003358CC" w:rsidRDefault="003358CC" w:rsidP="003358CC">
      <w:pPr>
        <w:numPr>
          <w:ilvl w:val="0"/>
          <w:numId w:val="10"/>
        </w:numPr>
        <w:spacing w:after="0" w:line="240" w:lineRule="auto"/>
        <w:ind w:left="300"/>
        <w:jc w:val="both"/>
        <w:rPr>
          <w:ins w:id="85" w:author="Unknown"/>
          <w:rFonts w:ascii="Verdana" w:hAnsi="Verdana"/>
          <w:sz w:val="24"/>
          <w:szCs w:val="27"/>
        </w:rPr>
      </w:pPr>
      <w:ins w:id="86" w:author="Unknown">
        <w:r w:rsidRPr="003358CC">
          <w:rPr>
            <w:rFonts w:ascii="Verdana" w:hAnsi="Verdana"/>
            <w:sz w:val="24"/>
            <w:szCs w:val="27"/>
          </w:rPr>
          <w:t xml:space="preserve">The running cost for a thermal power station is comparatively high due to </w:t>
        </w:r>
        <w:proofErr w:type="spellStart"/>
        <w:r w:rsidRPr="003358CC">
          <w:rPr>
            <w:rFonts w:ascii="Verdana" w:hAnsi="Verdana"/>
            <w:sz w:val="24"/>
            <w:szCs w:val="27"/>
          </w:rPr>
          <w:t>fuel</w:t>
        </w:r>
        <w:proofErr w:type="gramStart"/>
        <w:r w:rsidRPr="003358CC">
          <w:rPr>
            <w:rFonts w:ascii="Verdana" w:hAnsi="Verdana"/>
            <w:sz w:val="24"/>
            <w:szCs w:val="27"/>
          </w:rPr>
          <w:t>,maintenance</w:t>
        </w:r>
        <w:proofErr w:type="spellEnd"/>
        <w:proofErr w:type="gramEnd"/>
        <w:r w:rsidRPr="003358CC">
          <w:rPr>
            <w:rFonts w:ascii="Verdana" w:hAnsi="Verdana"/>
            <w:sz w:val="24"/>
            <w:szCs w:val="27"/>
          </w:rPr>
          <w:t xml:space="preserve"> etc.</w:t>
        </w:r>
      </w:ins>
    </w:p>
    <w:p w:rsidR="003358CC" w:rsidRPr="003358CC" w:rsidRDefault="003358CC" w:rsidP="003358CC">
      <w:pPr>
        <w:numPr>
          <w:ilvl w:val="0"/>
          <w:numId w:val="10"/>
        </w:numPr>
        <w:spacing w:after="0" w:line="240" w:lineRule="auto"/>
        <w:ind w:left="300"/>
        <w:jc w:val="both"/>
        <w:rPr>
          <w:ins w:id="87" w:author="Unknown"/>
          <w:rFonts w:ascii="Verdana" w:hAnsi="Verdana"/>
          <w:sz w:val="24"/>
          <w:szCs w:val="27"/>
        </w:rPr>
      </w:pPr>
      <w:ins w:id="88" w:author="Unknown">
        <w:r w:rsidRPr="003358CC">
          <w:rPr>
            <w:rFonts w:ascii="Verdana" w:hAnsi="Verdana"/>
            <w:sz w:val="24"/>
            <w:szCs w:val="27"/>
          </w:rPr>
          <w:t xml:space="preserve">Large amount of smoke causes air </w:t>
        </w:r>
        <w:proofErr w:type="spellStart"/>
        <w:r w:rsidRPr="003358CC">
          <w:rPr>
            <w:rFonts w:ascii="Verdana" w:hAnsi="Verdana"/>
            <w:sz w:val="24"/>
            <w:szCs w:val="27"/>
          </w:rPr>
          <w:t>pollution.The</w:t>
        </w:r>
        <w:proofErr w:type="spellEnd"/>
        <w:r w:rsidRPr="003358CC">
          <w:rPr>
            <w:rFonts w:ascii="Verdana" w:hAnsi="Verdana"/>
            <w:sz w:val="24"/>
            <w:szCs w:val="27"/>
          </w:rPr>
          <w:t xml:space="preserve"> thermal power station is responsible for Global warming.</w:t>
        </w:r>
      </w:ins>
    </w:p>
    <w:p w:rsidR="003358CC" w:rsidRPr="003358CC" w:rsidRDefault="003358CC" w:rsidP="003358CC">
      <w:pPr>
        <w:numPr>
          <w:ilvl w:val="0"/>
          <w:numId w:val="10"/>
        </w:numPr>
        <w:spacing w:after="0" w:line="240" w:lineRule="auto"/>
        <w:ind w:left="300"/>
        <w:jc w:val="both"/>
        <w:rPr>
          <w:ins w:id="89" w:author="Unknown"/>
          <w:rFonts w:ascii="Verdana" w:hAnsi="Verdana"/>
          <w:sz w:val="24"/>
          <w:szCs w:val="27"/>
        </w:rPr>
      </w:pPr>
      <w:ins w:id="90" w:author="Unknown">
        <w:r w:rsidRPr="003358CC">
          <w:rPr>
            <w:rFonts w:ascii="Verdana" w:hAnsi="Verdana"/>
            <w:sz w:val="24"/>
            <w:szCs w:val="27"/>
          </w:rPr>
          <w:lastRenderedPageBreak/>
          <w:t>The heated water that comes from thermal power plant has an adverse effect on the aquatic lives in the water and disturbs the ecology.</w:t>
        </w:r>
      </w:ins>
    </w:p>
    <w:p w:rsidR="003358CC" w:rsidRPr="003358CC" w:rsidRDefault="003358CC" w:rsidP="003358CC">
      <w:pPr>
        <w:numPr>
          <w:ilvl w:val="0"/>
          <w:numId w:val="10"/>
        </w:numPr>
        <w:spacing w:after="0" w:line="240" w:lineRule="auto"/>
        <w:ind w:left="300"/>
        <w:jc w:val="both"/>
        <w:rPr>
          <w:ins w:id="91" w:author="Unknown"/>
          <w:rFonts w:ascii="Verdana" w:hAnsi="Verdana"/>
          <w:sz w:val="24"/>
          <w:szCs w:val="27"/>
        </w:rPr>
      </w:pPr>
      <w:ins w:id="92" w:author="Unknown">
        <w:r w:rsidRPr="003358CC">
          <w:rPr>
            <w:rFonts w:ascii="Verdana" w:hAnsi="Verdana"/>
            <w:sz w:val="24"/>
            <w:szCs w:val="27"/>
          </w:rPr>
          <w:t>Overall efficiency of thermal power plant is low like less 30%.</w:t>
        </w:r>
      </w:ins>
    </w:p>
    <w:p w:rsidR="003358CC" w:rsidRPr="003358CC" w:rsidRDefault="003358CC" w:rsidP="003358CC">
      <w:pPr>
        <w:rPr>
          <w:sz w:val="20"/>
        </w:rPr>
      </w:pPr>
    </w:p>
    <w:p w:rsidR="003358CC" w:rsidRPr="003358CC" w:rsidRDefault="003358CC" w:rsidP="003358CC">
      <w:pPr>
        <w:pStyle w:val="Heading1"/>
        <w:spacing w:before="75" w:after="150"/>
        <w:rPr>
          <w:ins w:id="93" w:author="Unknown"/>
          <w:rFonts w:ascii="Verdana" w:hAnsi="Verdana"/>
          <w:color w:val="auto"/>
          <w:sz w:val="32"/>
          <w:szCs w:val="36"/>
        </w:rPr>
      </w:pPr>
      <w:r w:rsidRPr="003358CC">
        <w:rPr>
          <w:rFonts w:ascii="Verdana" w:hAnsi="Verdana"/>
          <w:color w:val="auto"/>
          <w:sz w:val="32"/>
          <w:szCs w:val="36"/>
        </w:rPr>
        <w:t>Hydro Power Plant | Construction Working and History of Hydro power plant</w:t>
      </w:r>
    </w:p>
    <w:p w:rsidR="006C2C19" w:rsidRDefault="003358CC" w:rsidP="003358CC">
      <w:pPr>
        <w:jc w:val="both"/>
        <w:rPr>
          <w:rFonts w:ascii="Verdana" w:hAnsi="Verdana"/>
          <w:sz w:val="24"/>
          <w:szCs w:val="27"/>
        </w:rPr>
      </w:pPr>
      <w:ins w:id="94" w:author="Unknown">
        <w:r w:rsidRPr="003358CC">
          <w:rPr>
            <w:rFonts w:ascii="Verdana" w:hAnsi="Verdana"/>
            <w:sz w:val="24"/>
            <w:szCs w:val="27"/>
          </w:rPr>
          <w:t>Power system mainly contains three parts namely generation, transmission and distribution. Generation means how to generate electricity from the available source and there are various methods to generate electricity but in this article we only focused on generation of electricity by the means of</w:t>
        </w:r>
        <w:r w:rsidRPr="003358CC">
          <w:rPr>
            <w:rStyle w:val="apple-converted-space"/>
            <w:rFonts w:ascii="Verdana" w:hAnsi="Verdana"/>
            <w:sz w:val="24"/>
            <w:szCs w:val="27"/>
          </w:rPr>
          <w:t> </w:t>
        </w:r>
        <w:r w:rsidRPr="003358CC">
          <w:rPr>
            <w:rStyle w:val="Strong"/>
            <w:rFonts w:ascii="Verdana" w:hAnsi="Verdana"/>
            <w:sz w:val="24"/>
            <w:szCs w:val="27"/>
          </w:rPr>
          <w:t>hydro</w:t>
        </w:r>
        <w:r w:rsidRPr="003358CC">
          <w:rPr>
            <w:rStyle w:val="apple-converted-space"/>
            <w:rFonts w:ascii="Verdana" w:hAnsi="Verdana"/>
            <w:sz w:val="24"/>
            <w:szCs w:val="27"/>
          </w:rPr>
          <w:t> </w:t>
        </w:r>
        <w:r w:rsidRPr="003358CC">
          <w:rPr>
            <w:rFonts w:ascii="Verdana" w:hAnsi="Verdana"/>
            <w:sz w:val="24"/>
            <w:szCs w:val="27"/>
          </w:rPr>
          <w:t>or water (</w:t>
        </w:r>
        <w:r w:rsidRPr="003358CC">
          <w:rPr>
            <w:rStyle w:val="Strong"/>
            <w:rFonts w:ascii="Verdana" w:hAnsi="Verdana"/>
            <w:sz w:val="24"/>
            <w:szCs w:val="27"/>
          </w:rPr>
          <w:t>hydro power plant</w:t>
        </w:r>
        <w:r w:rsidRPr="003358CC">
          <w:rPr>
            <w:rFonts w:ascii="Verdana" w:hAnsi="Verdana"/>
            <w:sz w:val="24"/>
            <w:szCs w:val="27"/>
          </w:rPr>
          <w:t>). A generating station which utilizes the potential energy of water at a high level for the generation of electrical energy is known as hydro-electric power station. As we know that the</w:t>
        </w:r>
        <w:r w:rsidRPr="003358CC">
          <w:rPr>
            <w:rStyle w:val="apple-converted-space"/>
            <w:rFonts w:ascii="Verdana" w:hAnsi="Verdana"/>
            <w:sz w:val="24"/>
            <w:szCs w:val="27"/>
          </w:rPr>
          <w:t> </w:t>
        </w:r>
        <w:r w:rsidRPr="003358CC">
          <w:rPr>
            <w:rFonts w:ascii="Verdana" w:hAnsi="Verdana"/>
            <w:sz w:val="24"/>
            <w:szCs w:val="27"/>
          </w:rPr>
          <w:fldChar w:fldCharType="begin"/>
        </w:r>
        <w:r w:rsidRPr="003358CC">
          <w:rPr>
            <w:rFonts w:ascii="Verdana" w:hAnsi="Verdana"/>
            <w:sz w:val="24"/>
            <w:szCs w:val="27"/>
          </w:rPr>
          <w:instrText xml:space="preserve"> HYPERLINK "https://www.electrical4u.com/power-plants-types-of-power-plant/" </w:instrText>
        </w:r>
        <w:r w:rsidRPr="003358CC">
          <w:rPr>
            <w:rFonts w:ascii="Verdana" w:hAnsi="Verdana"/>
            <w:sz w:val="24"/>
            <w:szCs w:val="27"/>
          </w:rPr>
          <w:fldChar w:fldCharType="separate"/>
        </w:r>
        <w:r w:rsidRPr="003358CC">
          <w:rPr>
            <w:rStyle w:val="Hyperlink"/>
            <w:rFonts w:ascii="Verdana" w:hAnsi="Verdana"/>
            <w:color w:val="auto"/>
            <w:sz w:val="24"/>
            <w:szCs w:val="27"/>
            <w:u w:val="none"/>
          </w:rPr>
          <w:t>power plant</w:t>
        </w:r>
        <w:r w:rsidRPr="003358CC">
          <w:rPr>
            <w:rFonts w:ascii="Verdana" w:hAnsi="Verdana"/>
            <w:sz w:val="24"/>
            <w:szCs w:val="27"/>
          </w:rPr>
          <w:fldChar w:fldCharType="end"/>
        </w:r>
        <w:r w:rsidRPr="003358CC">
          <w:rPr>
            <w:rStyle w:val="apple-converted-space"/>
            <w:rFonts w:ascii="Verdana" w:hAnsi="Verdana"/>
            <w:sz w:val="24"/>
            <w:szCs w:val="27"/>
          </w:rPr>
          <w:t> </w:t>
        </w:r>
        <w:r w:rsidRPr="003358CC">
          <w:rPr>
            <w:rFonts w:ascii="Verdana" w:hAnsi="Verdana"/>
            <w:sz w:val="24"/>
            <w:szCs w:val="27"/>
          </w:rPr>
          <w:t>is defined as the place where power is generated from a given source, so here the source is hydro that’s why we called it hydro power plant.</w:t>
        </w:r>
      </w:ins>
      <w:r w:rsidRPr="003358CC">
        <w:rPr>
          <w:rFonts w:ascii="Verdana" w:hAnsi="Verdana"/>
          <w:noProof/>
          <w:sz w:val="24"/>
          <w:szCs w:val="27"/>
        </w:rPr>
        <w:drawing>
          <wp:inline distT="0" distB="0" distL="0" distR="0">
            <wp:extent cx="2857500" cy="1933575"/>
            <wp:effectExtent l="19050" t="0" r="0" b="0"/>
            <wp:docPr id="11" name="Picture 11" descr="hydro power pl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ydro power plant"/>
                    <pic:cNvPicPr>
                      <a:picLocks noChangeAspect="1" noChangeArrowheads="1"/>
                    </pic:cNvPicPr>
                  </pic:nvPicPr>
                  <pic:blipFill>
                    <a:blip r:embed="rId28"/>
                    <a:srcRect/>
                    <a:stretch>
                      <a:fillRect/>
                    </a:stretch>
                  </pic:blipFill>
                  <pic:spPr bwMode="auto">
                    <a:xfrm>
                      <a:off x="0" y="0"/>
                      <a:ext cx="2857500" cy="1933575"/>
                    </a:xfrm>
                    <a:prstGeom prst="rect">
                      <a:avLst/>
                    </a:prstGeom>
                    <a:noFill/>
                    <a:ln w="9525">
                      <a:noFill/>
                      <a:miter lim="800000"/>
                      <a:headEnd/>
                      <a:tailEnd/>
                    </a:ln>
                  </pic:spPr>
                </pic:pic>
              </a:graphicData>
            </a:graphic>
          </wp:inline>
        </w:drawing>
      </w:r>
    </w:p>
    <w:p w:rsidR="003358CC" w:rsidRPr="003358CC" w:rsidRDefault="003358CC" w:rsidP="003358CC">
      <w:pPr>
        <w:jc w:val="both"/>
        <w:rPr>
          <w:ins w:id="95" w:author="Unknown"/>
          <w:rFonts w:ascii="Verdana" w:hAnsi="Verdana"/>
          <w:sz w:val="24"/>
          <w:szCs w:val="27"/>
        </w:rPr>
      </w:pPr>
      <w:ins w:id="96" w:author="Unknown">
        <w:r w:rsidRPr="003358CC">
          <w:rPr>
            <w:rFonts w:ascii="Verdana" w:hAnsi="Verdana"/>
            <w:sz w:val="24"/>
            <w:szCs w:val="27"/>
          </w:rPr>
          <w:t>In</w:t>
        </w:r>
        <w:r w:rsidRPr="003358CC">
          <w:rPr>
            <w:rStyle w:val="apple-converted-space"/>
            <w:rFonts w:ascii="Verdana" w:hAnsi="Verdana"/>
            <w:sz w:val="24"/>
            <w:szCs w:val="27"/>
          </w:rPr>
          <w:t> </w:t>
        </w:r>
        <w:r w:rsidRPr="003358CC">
          <w:rPr>
            <w:rStyle w:val="Strong"/>
            <w:rFonts w:ascii="Verdana" w:hAnsi="Verdana"/>
            <w:sz w:val="24"/>
            <w:szCs w:val="27"/>
          </w:rPr>
          <w:t>hydro power plant</w:t>
        </w:r>
        <w:r w:rsidRPr="003358CC">
          <w:rPr>
            <w:rStyle w:val="apple-converted-space"/>
            <w:rFonts w:ascii="Verdana" w:hAnsi="Verdana"/>
            <w:sz w:val="24"/>
            <w:szCs w:val="27"/>
          </w:rPr>
          <w:t> </w:t>
        </w:r>
        <w:r w:rsidRPr="003358CC">
          <w:rPr>
            <w:rFonts w:ascii="Verdana" w:hAnsi="Verdana"/>
            <w:sz w:val="24"/>
            <w:szCs w:val="27"/>
          </w:rPr>
          <w:t>we use gravitational force of fluid water to run the turbine which is coupled with electric generator to produce electricity. This power plant plays an important role to protect our fossil fuel which is limited, because the generated electricity in hydro power station is the use of water which is renewable source of energy and available in lots of amount without any cost.</w:t>
        </w:r>
      </w:ins>
    </w:p>
    <w:p w:rsidR="003358CC" w:rsidRPr="003358CC" w:rsidRDefault="003358CC" w:rsidP="003358CC">
      <w:pPr>
        <w:pStyle w:val="NormalWeb"/>
        <w:spacing w:before="0" w:beforeAutospacing="0" w:after="0" w:afterAutospacing="0"/>
        <w:jc w:val="both"/>
        <w:rPr>
          <w:ins w:id="97" w:author="Unknown"/>
          <w:rFonts w:ascii="Verdana" w:hAnsi="Verdana"/>
          <w:szCs w:val="27"/>
        </w:rPr>
      </w:pPr>
      <w:ins w:id="98" w:author="Unknown">
        <w:r w:rsidRPr="003358CC">
          <w:rPr>
            <w:rFonts w:ascii="Verdana" w:hAnsi="Verdana"/>
            <w:szCs w:val="27"/>
          </w:rPr>
          <w:t>The big advantage of hydro power is the water which the main stuff to produce electricity in hydro power plant is free, it not contain any type of pollution and after generated electricity the price of electricity is average not too much high.</w:t>
        </w:r>
      </w:ins>
    </w:p>
    <w:p w:rsidR="003358CC" w:rsidRPr="003358CC" w:rsidRDefault="003358CC" w:rsidP="003358CC">
      <w:pPr>
        <w:pStyle w:val="Heading2"/>
        <w:spacing w:before="150" w:beforeAutospacing="0" w:after="0" w:afterAutospacing="0"/>
        <w:rPr>
          <w:ins w:id="99" w:author="Unknown"/>
          <w:rFonts w:ascii="Verdana" w:hAnsi="Verdana"/>
          <w:sz w:val="28"/>
          <w:szCs w:val="30"/>
        </w:rPr>
      </w:pPr>
      <w:ins w:id="100" w:author="Unknown">
        <w:r w:rsidRPr="003358CC">
          <w:rPr>
            <w:rFonts w:ascii="Verdana" w:hAnsi="Verdana"/>
            <w:sz w:val="28"/>
            <w:szCs w:val="30"/>
          </w:rPr>
          <w:t>Construction and Working of Hydro Power Plant</w:t>
        </w:r>
      </w:ins>
    </w:p>
    <w:p w:rsidR="003358CC" w:rsidRPr="003358CC" w:rsidRDefault="003358CC" w:rsidP="003358CC">
      <w:pPr>
        <w:jc w:val="both"/>
        <w:rPr>
          <w:ins w:id="101" w:author="Unknown"/>
          <w:rFonts w:ascii="Verdana" w:hAnsi="Verdana"/>
          <w:sz w:val="24"/>
          <w:szCs w:val="27"/>
        </w:rPr>
      </w:pPr>
      <w:ins w:id="102" w:author="Unknown">
        <w:r w:rsidRPr="003358CC">
          <w:rPr>
            <w:rFonts w:ascii="Verdana" w:hAnsi="Verdana"/>
            <w:sz w:val="24"/>
            <w:szCs w:val="27"/>
          </w:rPr>
          <w:t>Fundamental parts of hydro power plant are</w:t>
        </w:r>
      </w:ins>
    </w:p>
    <w:p w:rsidR="003358CC" w:rsidRPr="003358CC" w:rsidRDefault="003358CC" w:rsidP="003358CC">
      <w:pPr>
        <w:numPr>
          <w:ilvl w:val="0"/>
          <w:numId w:val="11"/>
        </w:numPr>
        <w:spacing w:after="0" w:line="240" w:lineRule="auto"/>
        <w:ind w:left="300"/>
        <w:jc w:val="both"/>
        <w:rPr>
          <w:ins w:id="103" w:author="Unknown"/>
          <w:rFonts w:ascii="Verdana" w:hAnsi="Verdana"/>
          <w:sz w:val="24"/>
          <w:szCs w:val="27"/>
        </w:rPr>
      </w:pPr>
      <w:ins w:id="104" w:author="Unknown">
        <w:r w:rsidRPr="003358CC">
          <w:rPr>
            <w:rFonts w:ascii="Verdana" w:hAnsi="Verdana"/>
            <w:sz w:val="24"/>
            <w:szCs w:val="27"/>
          </w:rPr>
          <w:t>Area</w:t>
        </w:r>
      </w:ins>
    </w:p>
    <w:p w:rsidR="003358CC" w:rsidRPr="003358CC" w:rsidRDefault="003358CC" w:rsidP="003358CC">
      <w:pPr>
        <w:numPr>
          <w:ilvl w:val="0"/>
          <w:numId w:val="11"/>
        </w:numPr>
        <w:spacing w:after="0" w:line="240" w:lineRule="auto"/>
        <w:ind w:left="300"/>
        <w:jc w:val="both"/>
        <w:rPr>
          <w:ins w:id="105" w:author="Unknown"/>
          <w:rFonts w:ascii="Verdana" w:hAnsi="Verdana"/>
          <w:sz w:val="24"/>
          <w:szCs w:val="27"/>
        </w:rPr>
      </w:pPr>
      <w:ins w:id="106" w:author="Unknown">
        <w:r w:rsidRPr="003358CC">
          <w:rPr>
            <w:rFonts w:ascii="Verdana" w:hAnsi="Verdana"/>
            <w:sz w:val="24"/>
            <w:szCs w:val="27"/>
          </w:rPr>
          <w:t>Dam</w:t>
        </w:r>
      </w:ins>
    </w:p>
    <w:p w:rsidR="003358CC" w:rsidRPr="003358CC" w:rsidRDefault="003358CC" w:rsidP="003358CC">
      <w:pPr>
        <w:numPr>
          <w:ilvl w:val="0"/>
          <w:numId w:val="11"/>
        </w:numPr>
        <w:spacing w:after="0" w:line="240" w:lineRule="auto"/>
        <w:ind w:left="300"/>
        <w:jc w:val="both"/>
        <w:rPr>
          <w:ins w:id="107" w:author="Unknown"/>
          <w:rFonts w:ascii="Verdana" w:hAnsi="Verdana"/>
          <w:sz w:val="24"/>
          <w:szCs w:val="27"/>
        </w:rPr>
      </w:pPr>
      <w:ins w:id="108" w:author="Unknown">
        <w:r w:rsidRPr="003358CC">
          <w:rPr>
            <w:rFonts w:ascii="Verdana" w:hAnsi="Verdana"/>
            <w:sz w:val="24"/>
            <w:szCs w:val="27"/>
          </w:rPr>
          <w:t>Reservoir</w:t>
        </w:r>
      </w:ins>
    </w:p>
    <w:p w:rsidR="003358CC" w:rsidRPr="003358CC" w:rsidRDefault="003358CC" w:rsidP="003358CC">
      <w:pPr>
        <w:numPr>
          <w:ilvl w:val="0"/>
          <w:numId w:val="11"/>
        </w:numPr>
        <w:spacing w:after="0" w:line="240" w:lineRule="auto"/>
        <w:ind w:left="300"/>
        <w:jc w:val="both"/>
        <w:rPr>
          <w:ins w:id="109" w:author="Unknown"/>
          <w:rFonts w:ascii="Verdana" w:hAnsi="Verdana"/>
          <w:sz w:val="24"/>
          <w:szCs w:val="27"/>
        </w:rPr>
      </w:pPr>
      <w:ins w:id="110" w:author="Unknown">
        <w:r w:rsidRPr="003358CC">
          <w:rPr>
            <w:rFonts w:ascii="Verdana" w:hAnsi="Verdana"/>
            <w:sz w:val="24"/>
            <w:szCs w:val="27"/>
          </w:rPr>
          <w:t>Penstock</w:t>
        </w:r>
      </w:ins>
    </w:p>
    <w:p w:rsidR="003358CC" w:rsidRPr="003358CC" w:rsidRDefault="003358CC" w:rsidP="003358CC">
      <w:pPr>
        <w:numPr>
          <w:ilvl w:val="0"/>
          <w:numId w:val="11"/>
        </w:numPr>
        <w:spacing w:after="0" w:line="240" w:lineRule="auto"/>
        <w:ind w:left="300"/>
        <w:jc w:val="both"/>
        <w:rPr>
          <w:ins w:id="111" w:author="Unknown"/>
          <w:rFonts w:ascii="Verdana" w:hAnsi="Verdana"/>
          <w:sz w:val="24"/>
          <w:szCs w:val="27"/>
        </w:rPr>
      </w:pPr>
      <w:ins w:id="112" w:author="Unknown">
        <w:r w:rsidRPr="003358CC">
          <w:rPr>
            <w:rFonts w:ascii="Verdana" w:hAnsi="Verdana"/>
            <w:sz w:val="24"/>
            <w:szCs w:val="27"/>
          </w:rPr>
          <w:t>Storage tank</w:t>
        </w:r>
      </w:ins>
    </w:p>
    <w:p w:rsidR="003358CC" w:rsidRPr="003358CC" w:rsidRDefault="003358CC" w:rsidP="003358CC">
      <w:pPr>
        <w:numPr>
          <w:ilvl w:val="0"/>
          <w:numId w:val="11"/>
        </w:numPr>
        <w:spacing w:after="0" w:line="240" w:lineRule="auto"/>
        <w:ind w:left="300"/>
        <w:jc w:val="both"/>
        <w:rPr>
          <w:ins w:id="113" w:author="Unknown"/>
          <w:rFonts w:ascii="Verdana" w:hAnsi="Verdana"/>
          <w:sz w:val="24"/>
          <w:szCs w:val="27"/>
        </w:rPr>
      </w:pPr>
      <w:ins w:id="114" w:author="Unknown">
        <w:r w:rsidRPr="003358CC">
          <w:rPr>
            <w:rFonts w:ascii="Verdana" w:hAnsi="Verdana"/>
            <w:sz w:val="24"/>
            <w:szCs w:val="27"/>
          </w:rPr>
          <w:t>Turbines and generators</w:t>
        </w:r>
      </w:ins>
    </w:p>
    <w:p w:rsidR="003358CC" w:rsidRPr="003358CC" w:rsidRDefault="003358CC" w:rsidP="003358CC">
      <w:pPr>
        <w:numPr>
          <w:ilvl w:val="0"/>
          <w:numId w:val="11"/>
        </w:numPr>
        <w:spacing w:after="0" w:line="240" w:lineRule="auto"/>
        <w:ind w:left="300"/>
        <w:jc w:val="both"/>
        <w:rPr>
          <w:ins w:id="115" w:author="Unknown"/>
          <w:rFonts w:ascii="Verdana" w:hAnsi="Verdana"/>
          <w:sz w:val="24"/>
          <w:szCs w:val="27"/>
        </w:rPr>
      </w:pPr>
      <w:ins w:id="116" w:author="Unknown">
        <w:r w:rsidRPr="003358CC">
          <w:rPr>
            <w:rFonts w:ascii="Verdana" w:hAnsi="Verdana"/>
            <w:sz w:val="24"/>
            <w:szCs w:val="27"/>
          </w:rPr>
          <w:fldChar w:fldCharType="begin"/>
        </w:r>
        <w:r w:rsidRPr="003358CC">
          <w:rPr>
            <w:rFonts w:ascii="Verdana" w:hAnsi="Verdana"/>
            <w:sz w:val="24"/>
            <w:szCs w:val="27"/>
          </w:rPr>
          <w:instrText xml:space="preserve"> HYPERLINK "https://www.electrical4u.com/electrical-switchgear-protection/" </w:instrText>
        </w:r>
        <w:r w:rsidRPr="003358CC">
          <w:rPr>
            <w:rFonts w:ascii="Verdana" w:hAnsi="Verdana"/>
            <w:sz w:val="24"/>
            <w:szCs w:val="27"/>
          </w:rPr>
          <w:fldChar w:fldCharType="separate"/>
        </w:r>
        <w:r w:rsidRPr="003358CC">
          <w:rPr>
            <w:rStyle w:val="Hyperlink"/>
            <w:rFonts w:ascii="Verdana" w:hAnsi="Verdana"/>
            <w:color w:val="auto"/>
            <w:sz w:val="24"/>
            <w:szCs w:val="27"/>
            <w:u w:val="none"/>
          </w:rPr>
          <w:t>Switchgear and protection</w:t>
        </w:r>
        <w:r w:rsidRPr="003358CC">
          <w:rPr>
            <w:rFonts w:ascii="Verdana" w:hAnsi="Verdana"/>
            <w:sz w:val="24"/>
            <w:szCs w:val="27"/>
          </w:rPr>
          <w:fldChar w:fldCharType="end"/>
        </w:r>
      </w:ins>
    </w:p>
    <w:p w:rsidR="003358CC" w:rsidRPr="003358CC" w:rsidRDefault="003358CC" w:rsidP="003358CC">
      <w:pPr>
        <w:jc w:val="both"/>
        <w:rPr>
          <w:ins w:id="117" w:author="Unknown"/>
          <w:rFonts w:ascii="Verdana" w:hAnsi="Verdana"/>
          <w:sz w:val="24"/>
          <w:szCs w:val="27"/>
        </w:rPr>
      </w:pPr>
      <w:ins w:id="118" w:author="Unknown">
        <w:r w:rsidRPr="003358CC">
          <w:rPr>
            <w:rFonts w:ascii="Verdana" w:hAnsi="Verdana"/>
            <w:sz w:val="24"/>
            <w:szCs w:val="27"/>
          </w:rPr>
          <w:lastRenderedPageBreak/>
          <w:t>For</w:t>
        </w:r>
        <w:r w:rsidRPr="003358CC">
          <w:rPr>
            <w:rStyle w:val="apple-converted-space"/>
            <w:rFonts w:ascii="Verdana" w:hAnsi="Verdana"/>
            <w:sz w:val="24"/>
            <w:szCs w:val="27"/>
          </w:rPr>
          <w:t> </w:t>
        </w:r>
        <w:r w:rsidRPr="003358CC">
          <w:rPr>
            <w:rStyle w:val="Strong"/>
            <w:rFonts w:ascii="Verdana" w:hAnsi="Verdana"/>
            <w:sz w:val="24"/>
            <w:szCs w:val="27"/>
          </w:rPr>
          <w:t>construction of hydro power plant</w:t>
        </w:r>
        <w:r w:rsidRPr="003358CC">
          <w:rPr>
            <w:rStyle w:val="apple-converted-space"/>
            <w:rFonts w:ascii="Verdana" w:hAnsi="Verdana"/>
            <w:sz w:val="24"/>
            <w:szCs w:val="27"/>
          </w:rPr>
          <w:t> </w:t>
        </w:r>
        <w:r w:rsidRPr="003358CC">
          <w:rPr>
            <w:rFonts w:ascii="Verdana" w:hAnsi="Verdana"/>
            <w:sz w:val="24"/>
            <w:szCs w:val="27"/>
          </w:rPr>
          <w:t xml:space="preserve">first we choose the area where the water is sufficient to reserve and no crisis of water and suitable to build a dam. The main function of dam is to stop the flow of water and reserve the water in reservoir. Mainly dam is situated at a good height to increase the force of water. </w:t>
        </w:r>
        <w:proofErr w:type="gramStart"/>
        <w:r w:rsidRPr="003358CC">
          <w:rPr>
            <w:rFonts w:ascii="Verdana" w:hAnsi="Verdana"/>
            <w:sz w:val="24"/>
            <w:szCs w:val="27"/>
          </w:rPr>
          <w:t>Reservoir hold</w:t>
        </w:r>
        <w:proofErr w:type="gramEnd"/>
        <w:r w:rsidRPr="003358CC">
          <w:rPr>
            <w:rFonts w:ascii="Verdana" w:hAnsi="Verdana"/>
            <w:sz w:val="24"/>
            <w:szCs w:val="27"/>
          </w:rPr>
          <w:t xml:space="preserve"> lots of water which is employed to generate power by means of turbines. Penstock, the pipe which is connected between dam and turbine blades and most important purpose of the penstock is to enlarge the kinetic energy of water that’s why this pipe is made up of extremely well-built </w:t>
        </w:r>
        <w:proofErr w:type="gramStart"/>
        <w:r w:rsidRPr="003358CC">
          <w:rPr>
            <w:rFonts w:ascii="Verdana" w:hAnsi="Verdana"/>
            <w:sz w:val="24"/>
            <w:szCs w:val="27"/>
          </w:rPr>
          <w:t>material which carry</w:t>
        </w:r>
        <w:proofErr w:type="gramEnd"/>
        <w:r w:rsidRPr="003358CC">
          <w:rPr>
            <w:rFonts w:ascii="Verdana" w:hAnsi="Verdana"/>
            <w:sz w:val="24"/>
            <w:szCs w:val="27"/>
          </w:rPr>
          <w:t xml:space="preserve"> on the pressure of water. To control the pressure of water means increase or decrease water pressure whenever required, we use a valve. Storage tank comes in picture when the some reason the pressure of water in reservoir is decreases then we use storage tank it is directly connected to penstock and use only in emergency condition. After that we employ turbine and generator. Turbine is the main stuff, when water comes through the penstock with high kinetic energy and falls on turbine blades, turbine rotates at high speed. As we know that the turbine is an engine that transfers energy of fluid into mechanical energy which is coupled with generator and generator converts mechanical energy into electrical energy which we utilize at the end. In hydro power plant we also add switchgears and protections which control and protect the whole process inside the plant. The control equipments consists control circuits, control devices, warning, instrumentation etc and connect to main control board. After generating electricity at low voltage, we use step up transformer to enlarge the level of</w:t>
        </w:r>
        <w:r w:rsidRPr="003358CC">
          <w:rPr>
            <w:rStyle w:val="apple-converted-space"/>
            <w:rFonts w:ascii="Verdana" w:hAnsi="Verdana"/>
            <w:sz w:val="24"/>
            <w:szCs w:val="27"/>
          </w:rPr>
          <w:t> </w:t>
        </w:r>
        <w:r w:rsidRPr="003358CC">
          <w:rPr>
            <w:rFonts w:ascii="Verdana" w:hAnsi="Verdana"/>
            <w:sz w:val="24"/>
            <w:szCs w:val="27"/>
          </w:rPr>
          <w:fldChar w:fldCharType="begin"/>
        </w:r>
        <w:r w:rsidRPr="003358CC">
          <w:rPr>
            <w:rFonts w:ascii="Verdana" w:hAnsi="Verdana"/>
            <w:sz w:val="24"/>
            <w:szCs w:val="27"/>
          </w:rPr>
          <w:instrText xml:space="preserve"> HYPERLINK "https://www.electrical4u.com/voltage-or-electric-potential-difference/" \o "Voltage or Electric Potential Difference" </w:instrText>
        </w:r>
        <w:r w:rsidRPr="003358CC">
          <w:rPr>
            <w:rFonts w:ascii="Verdana" w:hAnsi="Verdana"/>
            <w:sz w:val="24"/>
            <w:szCs w:val="27"/>
          </w:rPr>
          <w:fldChar w:fldCharType="separate"/>
        </w:r>
        <w:r w:rsidRPr="003358CC">
          <w:rPr>
            <w:rStyle w:val="Hyperlink"/>
            <w:rFonts w:ascii="Verdana" w:hAnsi="Verdana"/>
            <w:color w:val="auto"/>
            <w:sz w:val="24"/>
            <w:szCs w:val="27"/>
            <w:u w:val="none"/>
          </w:rPr>
          <w:t>voltage</w:t>
        </w:r>
        <w:r w:rsidRPr="003358CC">
          <w:rPr>
            <w:rFonts w:ascii="Verdana" w:hAnsi="Verdana"/>
            <w:sz w:val="24"/>
            <w:szCs w:val="27"/>
          </w:rPr>
          <w:fldChar w:fldCharType="end"/>
        </w:r>
        <w:r w:rsidRPr="003358CC">
          <w:rPr>
            <w:rStyle w:val="apple-converted-space"/>
            <w:rFonts w:ascii="Verdana" w:hAnsi="Verdana"/>
            <w:sz w:val="24"/>
            <w:szCs w:val="27"/>
          </w:rPr>
          <w:t> </w:t>
        </w:r>
        <w:r w:rsidRPr="003358CC">
          <w:rPr>
            <w:rFonts w:ascii="Verdana" w:hAnsi="Verdana"/>
            <w:sz w:val="24"/>
            <w:szCs w:val="27"/>
          </w:rPr>
          <w:t>(generally 132 KV, 220 KV, 400 KV and above) as per our requirement. After that we transmit the</w:t>
        </w:r>
        <w:r w:rsidRPr="003358CC">
          <w:rPr>
            <w:rStyle w:val="apple-converted-space"/>
            <w:rFonts w:ascii="Verdana" w:hAnsi="Verdana"/>
            <w:sz w:val="24"/>
            <w:szCs w:val="27"/>
          </w:rPr>
          <w:t> </w:t>
        </w:r>
        <w:r w:rsidRPr="003358CC">
          <w:rPr>
            <w:rFonts w:ascii="Verdana" w:hAnsi="Verdana"/>
            <w:sz w:val="24"/>
            <w:szCs w:val="27"/>
          </w:rPr>
          <w:fldChar w:fldCharType="begin"/>
        </w:r>
        <w:r w:rsidRPr="003358CC">
          <w:rPr>
            <w:rFonts w:ascii="Verdana" w:hAnsi="Verdana"/>
            <w:sz w:val="24"/>
            <w:szCs w:val="27"/>
          </w:rPr>
          <w:instrText xml:space="preserve"> HYPERLINK "https://www.electrical4u.com/electric-power-single-and-three-phase/" \o "Electric Power" </w:instrText>
        </w:r>
        <w:r w:rsidRPr="003358CC">
          <w:rPr>
            <w:rFonts w:ascii="Verdana" w:hAnsi="Verdana"/>
            <w:sz w:val="24"/>
            <w:szCs w:val="27"/>
          </w:rPr>
          <w:fldChar w:fldCharType="separate"/>
        </w:r>
        <w:r w:rsidRPr="003358CC">
          <w:rPr>
            <w:rStyle w:val="Hyperlink"/>
            <w:rFonts w:ascii="Verdana" w:hAnsi="Verdana"/>
            <w:color w:val="auto"/>
            <w:sz w:val="24"/>
            <w:szCs w:val="27"/>
            <w:u w:val="none"/>
          </w:rPr>
          <w:t>electric power</w:t>
        </w:r>
        <w:r w:rsidRPr="003358CC">
          <w:rPr>
            <w:rFonts w:ascii="Verdana" w:hAnsi="Verdana"/>
            <w:sz w:val="24"/>
            <w:szCs w:val="27"/>
          </w:rPr>
          <w:fldChar w:fldCharType="end"/>
        </w:r>
        <w:r w:rsidRPr="003358CC">
          <w:rPr>
            <w:rStyle w:val="apple-converted-space"/>
            <w:rFonts w:ascii="Verdana" w:hAnsi="Verdana"/>
            <w:sz w:val="24"/>
            <w:szCs w:val="27"/>
          </w:rPr>
          <w:t> </w:t>
        </w:r>
        <w:r w:rsidRPr="003358CC">
          <w:rPr>
            <w:rFonts w:ascii="Verdana" w:hAnsi="Verdana"/>
            <w:sz w:val="24"/>
            <w:szCs w:val="27"/>
          </w:rPr>
          <w:t>to the load center, and then we step down the voltage for industrial and large consumer and then again we step down the voltage to distribute electricity at domestic level which we used at home. This is the whole process of generating electricity by the means of hydro (hydro power plant) and then transmitting and distributing electricity.</w:t>
        </w:r>
      </w:ins>
    </w:p>
    <w:p w:rsidR="003358CC" w:rsidRPr="003358CC" w:rsidRDefault="003358CC" w:rsidP="003358CC">
      <w:pPr>
        <w:pStyle w:val="Heading2"/>
        <w:spacing w:before="150" w:beforeAutospacing="0" w:after="0" w:afterAutospacing="0"/>
        <w:rPr>
          <w:ins w:id="119" w:author="Unknown"/>
          <w:rFonts w:ascii="Verdana" w:hAnsi="Verdana"/>
          <w:sz w:val="28"/>
          <w:szCs w:val="30"/>
        </w:rPr>
      </w:pPr>
      <w:ins w:id="120" w:author="Unknown">
        <w:r w:rsidRPr="003358CC">
          <w:rPr>
            <w:rFonts w:ascii="Verdana" w:hAnsi="Verdana"/>
            <w:sz w:val="28"/>
            <w:szCs w:val="30"/>
          </w:rPr>
          <w:t>History of Hydro Power Plant</w:t>
        </w:r>
      </w:ins>
    </w:p>
    <w:p w:rsidR="003358CC" w:rsidRPr="003358CC" w:rsidRDefault="003358CC" w:rsidP="003358CC">
      <w:pPr>
        <w:jc w:val="both"/>
        <w:rPr>
          <w:ins w:id="121" w:author="Unknown"/>
          <w:rFonts w:ascii="Verdana" w:hAnsi="Verdana"/>
          <w:sz w:val="24"/>
          <w:szCs w:val="27"/>
        </w:rPr>
      </w:pPr>
      <w:ins w:id="122" w:author="Unknown">
        <w:r w:rsidRPr="003358CC">
          <w:rPr>
            <w:rFonts w:ascii="Verdana" w:hAnsi="Verdana"/>
            <w:sz w:val="24"/>
            <w:szCs w:val="27"/>
          </w:rPr>
          <w:t>First hydro power is used by the Greeks to spin water wheels for crushing wheat into flour before more than 2000 years ago. In the 1700's, hydropower was generally used for pumping irrigation (non-natural use of water on the way to the land) water. We start to generate electricity from hydro power in 1882 when United States (U S) establishes a first</w:t>
        </w:r>
        <w:r w:rsidRPr="003358CC">
          <w:rPr>
            <w:rStyle w:val="apple-converted-space"/>
            <w:rFonts w:ascii="Verdana" w:hAnsi="Verdana"/>
            <w:sz w:val="24"/>
            <w:szCs w:val="27"/>
          </w:rPr>
          <w:t> </w:t>
        </w:r>
        <w:r w:rsidRPr="003358CC">
          <w:rPr>
            <w:rStyle w:val="Strong"/>
            <w:rFonts w:ascii="Verdana" w:hAnsi="Verdana"/>
            <w:sz w:val="24"/>
            <w:szCs w:val="27"/>
          </w:rPr>
          <w:t>hydro power station</w:t>
        </w:r>
        <w:r w:rsidRPr="003358CC">
          <w:rPr>
            <w:rStyle w:val="apple-converted-space"/>
            <w:rFonts w:ascii="Verdana" w:hAnsi="Verdana"/>
            <w:sz w:val="24"/>
            <w:szCs w:val="27"/>
          </w:rPr>
          <w:t> </w:t>
        </w:r>
        <w:r w:rsidRPr="003358CC">
          <w:rPr>
            <w:rFonts w:ascii="Verdana" w:hAnsi="Verdana"/>
            <w:sz w:val="24"/>
            <w:szCs w:val="27"/>
          </w:rPr>
          <w:t xml:space="preserve">which generate 12.5 kilowatts (KW) of power. The rapid growth of hydro power comes in 1900’s when hydraulic reaction turbine comes in picture as a result in 1900’s hydro power plants fulfill the requirement of 40% of total United States' electricity. In between 1905-1911 largest hydro power station (Roosevelt Dam) is built by the united state and its generated capacity is increased from 4500 kW to 36,000 kW. In 1914 S.J. </w:t>
        </w:r>
        <w:proofErr w:type="spellStart"/>
        <w:r w:rsidRPr="003358CC">
          <w:rPr>
            <w:rFonts w:ascii="Verdana" w:hAnsi="Verdana"/>
            <w:sz w:val="24"/>
            <w:szCs w:val="27"/>
          </w:rPr>
          <w:t>Zowski</w:t>
        </w:r>
        <w:proofErr w:type="spellEnd"/>
        <w:r w:rsidRPr="003358CC">
          <w:rPr>
            <w:rFonts w:ascii="Verdana" w:hAnsi="Verdana"/>
            <w:sz w:val="24"/>
            <w:szCs w:val="27"/>
          </w:rPr>
          <w:t xml:space="preserve"> developed the high specific speed reaction (Francis) </w:t>
        </w:r>
        <w:r w:rsidRPr="003358CC">
          <w:rPr>
            <w:rFonts w:ascii="Verdana" w:hAnsi="Verdana"/>
            <w:color w:val="000000" w:themeColor="text1"/>
            <w:sz w:val="24"/>
            <w:szCs w:val="27"/>
          </w:rPr>
          <w:t xml:space="preserve">turbine runner for low head applications. 1922 the first time a hydroelectric plant was built specifically for crest power. In 1933 Hoover Dam, Arizona generated electricity first time. In 1940 over 1500 hydro power plants generate about one third of the United </w:t>
        </w:r>
        <w:r w:rsidRPr="003358CC">
          <w:rPr>
            <w:rFonts w:ascii="Verdana" w:hAnsi="Verdana"/>
            <w:color w:val="FF0000"/>
            <w:sz w:val="24"/>
            <w:szCs w:val="27"/>
          </w:rPr>
          <w:t>States electrical energy.</w:t>
        </w:r>
      </w:ins>
    </w:p>
    <w:p w:rsidR="003358CC" w:rsidRPr="003358CC" w:rsidRDefault="003358CC" w:rsidP="003358CC">
      <w:pPr>
        <w:pStyle w:val="NormalWeb"/>
        <w:spacing w:before="0" w:beforeAutospacing="0" w:after="0" w:afterAutospacing="0"/>
        <w:jc w:val="both"/>
        <w:rPr>
          <w:ins w:id="123" w:author="Unknown"/>
          <w:rFonts w:ascii="Verdana" w:hAnsi="Verdana"/>
          <w:color w:val="000000" w:themeColor="text1"/>
          <w:szCs w:val="27"/>
        </w:rPr>
      </w:pPr>
      <w:ins w:id="124" w:author="Unknown">
        <w:r w:rsidRPr="003358CC">
          <w:rPr>
            <w:rFonts w:ascii="Verdana" w:hAnsi="Verdana"/>
            <w:color w:val="000000" w:themeColor="text1"/>
            <w:szCs w:val="27"/>
          </w:rPr>
          <w:lastRenderedPageBreak/>
          <w:t>If we compare the countries on the basis of generated electricity by the means of</w:t>
        </w:r>
        <w:r w:rsidRPr="003358CC">
          <w:rPr>
            <w:rStyle w:val="apple-converted-space"/>
            <w:rFonts w:ascii="Verdana" w:hAnsi="Verdana"/>
            <w:color w:val="000000" w:themeColor="text1"/>
            <w:szCs w:val="27"/>
          </w:rPr>
          <w:t> </w:t>
        </w:r>
        <w:r w:rsidRPr="003358CC">
          <w:rPr>
            <w:rStyle w:val="Strong"/>
            <w:rFonts w:ascii="Verdana" w:eastAsiaTheme="majorEastAsia" w:hAnsi="Verdana"/>
            <w:color w:val="000000" w:themeColor="text1"/>
            <w:szCs w:val="27"/>
          </w:rPr>
          <w:t>hydro power</w:t>
        </w:r>
        <w:r w:rsidRPr="003358CC">
          <w:rPr>
            <w:rFonts w:ascii="Verdana" w:hAnsi="Verdana"/>
            <w:color w:val="000000" w:themeColor="text1"/>
            <w:szCs w:val="27"/>
          </w:rPr>
          <w:t>, Canada on the top after that United State then Brazil then Russia then China then Norway and at 7</w:t>
        </w:r>
        <w:r w:rsidRPr="003358CC">
          <w:rPr>
            <w:rFonts w:ascii="Verdana" w:hAnsi="Verdana"/>
            <w:color w:val="000000" w:themeColor="text1"/>
            <w:szCs w:val="27"/>
            <w:vertAlign w:val="superscript"/>
          </w:rPr>
          <w:t>th</w:t>
        </w:r>
        <w:r w:rsidRPr="003358CC">
          <w:rPr>
            <w:rStyle w:val="apple-converted-space"/>
            <w:rFonts w:ascii="Verdana" w:hAnsi="Verdana"/>
            <w:color w:val="000000" w:themeColor="text1"/>
            <w:szCs w:val="27"/>
          </w:rPr>
          <w:t> </w:t>
        </w:r>
        <w:r w:rsidRPr="003358CC">
          <w:rPr>
            <w:rFonts w:ascii="Verdana" w:hAnsi="Verdana"/>
            <w:color w:val="000000" w:themeColor="text1"/>
            <w:szCs w:val="27"/>
          </w:rPr>
          <w:t xml:space="preserve">number India is present. India fulfills the 3.5 % power to the total world power through hydro power plants. In India scope of hydro power is very good, first hydro power station, capacity of 130kW establishes in Asia at mounts of Darjeeling in 1898 and after that in 1902 </w:t>
        </w:r>
        <w:proofErr w:type="spellStart"/>
        <w:r w:rsidRPr="003358CC">
          <w:rPr>
            <w:rFonts w:ascii="Verdana" w:hAnsi="Verdana"/>
            <w:color w:val="000000" w:themeColor="text1"/>
            <w:szCs w:val="27"/>
          </w:rPr>
          <w:t>Shimsh</w:t>
        </w:r>
        <w:proofErr w:type="spellEnd"/>
        <w:r w:rsidRPr="003358CC">
          <w:rPr>
            <w:rFonts w:ascii="Verdana" w:hAnsi="Verdana"/>
            <w:color w:val="000000" w:themeColor="text1"/>
            <w:szCs w:val="27"/>
          </w:rPr>
          <w:t xml:space="preserve"> (</w:t>
        </w:r>
        <w:proofErr w:type="spellStart"/>
        <w:r w:rsidRPr="003358CC">
          <w:rPr>
            <w:rFonts w:ascii="Verdana" w:hAnsi="Verdana"/>
            <w:color w:val="000000" w:themeColor="text1"/>
            <w:szCs w:val="27"/>
          </w:rPr>
          <w:t>Shivanasamudra</w:t>
        </w:r>
        <w:proofErr w:type="spellEnd"/>
        <w:r w:rsidRPr="003358CC">
          <w:rPr>
            <w:rFonts w:ascii="Verdana" w:hAnsi="Verdana"/>
            <w:color w:val="000000" w:themeColor="text1"/>
            <w:szCs w:val="27"/>
          </w:rPr>
          <w:t xml:space="preserve">) is established and both located in India. Now a day in India the leading hydro power plant is located of river </w:t>
        </w:r>
        <w:proofErr w:type="spellStart"/>
        <w:r w:rsidRPr="003358CC">
          <w:rPr>
            <w:rFonts w:ascii="Verdana" w:hAnsi="Verdana"/>
            <w:color w:val="000000" w:themeColor="text1"/>
            <w:szCs w:val="27"/>
          </w:rPr>
          <w:t>Naptha</w:t>
        </w:r>
        <w:proofErr w:type="spellEnd"/>
        <w:r w:rsidRPr="003358CC">
          <w:rPr>
            <w:rFonts w:ascii="Verdana" w:hAnsi="Verdana"/>
            <w:color w:val="000000" w:themeColor="text1"/>
            <w:szCs w:val="27"/>
          </w:rPr>
          <w:t xml:space="preserve"> </w:t>
        </w:r>
        <w:proofErr w:type="spellStart"/>
        <w:r w:rsidRPr="003358CC">
          <w:rPr>
            <w:rFonts w:ascii="Verdana" w:hAnsi="Verdana"/>
            <w:color w:val="000000" w:themeColor="text1"/>
            <w:szCs w:val="27"/>
          </w:rPr>
          <w:t>Jhakri</w:t>
        </w:r>
        <w:proofErr w:type="spellEnd"/>
        <w:r w:rsidRPr="003358CC">
          <w:rPr>
            <w:rFonts w:ascii="Verdana" w:hAnsi="Verdana"/>
            <w:color w:val="000000" w:themeColor="text1"/>
            <w:szCs w:val="27"/>
          </w:rPr>
          <w:t xml:space="preserve"> hydro project of 1500MW in Himachal Pradesh. In India main boost come in the field of hydro power in august 1998 when the Government of India publicized a plan on ‘Hydro Power Development’ after that in November 2008 once again Indian government announced this plan and as a result India become leading country list to produce hydro power. This is a general idea about</w:t>
        </w:r>
        <w:r w:rsidRPr="003358CC">
          <w:rPr>
            <w:rStyle w:val="apple-converted-space"/>
            <w:rFonts w:ascii="Verdana" w:hAnsi="Verdana"/>
            <w:color w:val="000000" w:themeColor="text1"/>
            <w:szCs w:val="27"/>
          </w:rPr>
          <w:t> </w:t>
        </w:r>
        <w:r w:rsidRPr="003358CC">
          <w:rPr>
            <w:rStyle w:val="Strong"/>
            <w:rFonts w:ascii="Verdana" w:eastAsiaTheme="majorEastAsia" w:hAnsi="Verdana"/>
            <w:color w:val="000000" w:themeColor="text1"/>
            <w:szCs w:val="27"/>
          </w:rPr>
          <w:t>hydro power plant</w:t>
        </w:r>
        <w:r w:rsidRPr="003358CC">
          <w:rPr>
            <w:rFonts w:ascii="Verdana" w:hAnsi="Verdana"/>
            <w:color w:val="000000" w:themeColor="text1"/>
            <w:szCs w:val="27"/>
          </w:rPr>
          <w:t>.</w:t>
        </w:r>
      </w:ins>
    </w:p>
    <w:p w:rsidR="003358CC" w:rsidRPr="003358CC" w:rsidRDefault="003358CC" w:rsidP="003358CC">
      <w:pPr>
        <w:rPr>
          <w:rStyle w:val="lb-count"/>
          <w:rFonts w:ascii="Arial" w:hAnsi="Arial" w:cs="Arial"/>
          <w:sz w:val="16"/>
          <w:szCs w:val="18"/>
          <w:bdr w:val="none" w:sz="0" w:space="0" w:color="auto" w:frame="1"/>
          <w:shd w:val="clear" w:color="auto" w:fill="000000"/>
        </w:rPr>
      </w:pPr>
    </w:p>
    <w:p w:rsidR="003358CC" w:rsidRPr="003358CC" w:rsidRDefault="003358CC" w:rsidP="003358CC">
      <w:pPr>
        <w:rPr>
          <w:rStyle w:val="lb-count"/>
          <w:rFonts w:ascii="Arial" w:hAnsi="Arial" w:cs="Arial"/>
          <w:sz w:val="16"/>
          <w:szCs w:val="18"/>
          <w:bdr w:val="none" w:sz="0" w:space="0" w:color="auto" w:frame="1"/>
          <w:shd w:val="clear" w:color="auto" w:fill="000000"/>
        </w:rPr>
      </w:pPr>
    </w:p>
    <w:p w:rsidR="003358CC" w:rsidRPr="006C2C19" w:rsidRDefault="003358CC" w:rsidP="006C2C19">
      <w:pPr>
        <w:pStyle w:val="Heading1"/>
        <w:spacing w:before="75" w:after="150"/>
        <w:rPr>
          <w:ins w:id="125" w:author="Unknown"/>
          <w:rFonts w:ascii="Verdana" w:hAnsi="Verdana"/>
          <w:color w:val="auto"/>
          <w:sz w:val="32"/>
          <w:szCs w:val="36"/>
        </w:rPr>
      </w:pPr>
      <w:r w:rsidRPr="003358CC">
        <w:rPr>
          <w:rFonts w:ascii="Verdana" w:hAnsi="Verdana"/>
          <w:color w:val="auto"/>
          <w:sz w:val="32"/>
          <w:szCs w:val="36"/>
        </w:rPr>
        <w:t>Nuclear Power Station or Nuclear Power Plant</w:t>
      </w:r>
    </w:p>
    <w:p w:rsidR="003358CC" w:rsidRPr="003358CC" w:rsidRDefault="003358CC" w:rsidP="003358CC">
      <w:pPr>
        <w:jc w:val="both"/>
        <w:rPr>
          <w:ins w:id="126" w:author="Unknown"/>
          <w:rFonts w:ascii="Verdana" w:hAnsi="Verdana"/>
          <w:sz w:val="24"/>
          <w:szCs w:val="27"/>
        </w:rPr>
      </w:pPr>
      <w:ins w:id="127" w:author="Unknown">
        <w:r w:rsidRPr="003358CC">
          <w:rPr>
            <w:rFonts w:ascii="Verdana" w:hAnsi="Verdana"/>
            <w:sz w:val="24"/>
            <w:szCs w:val="27"/>
          </w:rPr>
          <w:fldChar w:fldCharType="begin"/>
        </w:r>
        <w:r w:rsidRPr="003358CC">
          <w:rPr>
            <w:rFonts w:ascii="Verdana" w:hAnsi="Verdana"/>
            <w:sz w:val="24"/>
            <w:szCs w:val="27"/>
          </w:rPr>
          <w:instrText xml:space="preserve"> HYPERLINK "https://www.electrical4u.com/electric-power-single-and-three-phase/" </w:instrText>
        </w:r>
        <w:r w:rsidRPr="003358CC">
          <w:rPr>
            <w:rFonts w:ascii="Verdana" w:hAnsi="Verdana"/>
            <w:sz w:val="24"/>
            <w:szCs w:val="27"/>
          </w:rPr>
          <w:fldChar w:fldCharType="separate"/>
        </w:r>
        <w:r w:rsidRPr="003358CC">
          <w:rPr>
            <w:rStyle w:val="Hyperlink"/>
            <w:rFonts w:ascii="Verdana" w:hAnsi="Verdana"/>
            <w:color w:val="auto"/>
            <w:sz w:val="24"/>
            <w:szCs w:val="27"/>
            <w:u w:val="none"/>
          </w:rPr>
          <w:t>Electrical power</w:t>
        </w:r>
        <w:r w:rsidRPr="003358CC">
          <w:rPr>
            <w:rFonts w:ascii="Verdana" w:hAnsi="Verdana"/>
            <w:sz w:val="24"/>
            <w:szCs w:val="27"/>
          </w:rPr>
          <w:fldChar w:fldCharType="end"/>
        </w:r>
        <w:r w:rsidRPr="003358CC">
          <w:rPr>
            <w:rStyle w:val="apple-converted-space"/>
            <w:rFonts w:ascii="Verdana" w:hAnsi="Verdana"/>
            <w:sz w:val="24"/>
            <w:szCs w:val="27"/>
          </w:rPr>
          <w:t> </w:t>
        </w:r>
        <w:r w:rsidRPr="003358CC">
          <w:rPr>
            <w:rFonts w:ascii="Verdana" w:hAnsi="Verdana"/>
            <w:sz w:val="24"/>
            <w:szCs w:val="27"/>
          </w:rPr>
          <w:t>can be generated by means of nuclear power. In</w:t>
        </w:r>
        <w:r w:rsidRPr="003358CC">
          <w:rPr>
            <w:rStyle w:val="apple-converted-space"/>
            <w:rFonts w:ascii="Verdana" w:hAnsi="Verdana"/>
            <w:sz w:val="24"/>
            <w:szCs w:val="27"/>
          </w:rPr>
          <w:t> </w:t>
        </w:r>
        <w:r w:rsidRPr="003358CC">
          <w:rPr>
            <w:rStyle w:val="Strong"/>
            <w:rFonts w:ascii="Verdana" w:hAnsi="Verdana"/>
            <w:sz w:val="24"/>
            <w:szCs w:val="27"/>
          </w:rPr>
          <w:t>nuclear power station</w:t>
        </w:r>
        <w:r w:rsidRPr="003358CC">
          <w:rPr>
            <w:rFonts w:ascii="Verdana" w:hAnsi="Verdana"/>
            <w:sz w:val="24"/>
            <w:szCs w:val="27"/>
          </w:rPr>
          <w:t xml:space="preserve">, electrical power is generated by nuclear </w:t>
        </w:r>
        <w:proofErr w:type="spellStart"/>
        <w:proofErr w:type="gramStart"/>
        <w:r w:rsidRPr="003358CC">
          <w:rPr>
            <w:rFonts w:ascii="Verdana" w:hAnsi="Verdana"/>
            <w:sz w:val="24"/>
            <w:szCs w:val="27"/>
          </w:rPr>
          <w:t>reaction.Here</w:t>
        </w:r>
        <w:proofErr w:type="spellEnd"/>
        <w:r w:rsidRPr="003358CC">
          <w:rPr>
            <w:rFonts w:ascii="Verdana" w:hAnsi="Verdana"/>
            <w:sz w:val="24"/>
            <w:szCs w:val="27"/>
          </w:rPr>
          <w:t>,</w:t>
        </w:r>
        <w:proofErr w:type="gramEnd"/>
        <w:r w:rsidRPr="003358CC">
          <w:rPr>
            <w:rFonts w:ascii="Verdana" w:hAnsi="Verdana"/>
            <w:sz w:val="24"/>
            <w:szCs w:val="27"/>
          </w:rPr>
          <w:t xml:space="preserve"> heavy radioactive elements such as Uranium (U</w:t>
        </w:r>
        <w:r w:rsidRPr="003358CC">
          <w:rPr>
            <w:rFonts w:ascii="Verdana" w:hAnsi="Verdana"/>
            <w:sz w:val="24"/>
            <w:szCs w:val="27"/>
            <w:vertAlign w:val="subscript"/>
          </w:rPr>
          <w:t>235</w:t>
        </w:r>
        <w:r w:rsidRPr="003358CC">
          <w:rPr>
            <w:rFonts w:ascii="Verdana" w:hAnsi="Verdana"/>
            <w:sz w:val="24"/>
            <w:szCs w:val="27"/>
          </w:rPr>
          <w:t>) or Thorium (Th</w:t>
        </w:r>
        <w:r w:rsidRPr="003358CC">
          <w:rPr>
            <w:rFonts w:ascii="Verdana" w:hAnsi="Verdana"/>
            <w:sz w:val="24"/>
            <w:szCs w:val="27"/>
            <w:vertAlign w:val="subscript"/>
          </w:rPr>
          <w:t>232</w:t>
        </w:r>
        <w:r w:rsidRPr="003358CC">
          <w:rPr>
            <w:rFonts w:ascii="Verdana" w:hAnsi="Verdana"/>
            <w:sz w:val="24"/>
            <w:szCs w:val="27"/>
          </w:rPr>
          <w:t>) are subjected to nuclear fission. This fission is done in a special apparatus called as reactor. Before going to details of nuclear power station, let’s try to understand what is fission? In fission process, the nuclei of heavy radioactive atoms are broken into two nearly equal parts. During this breaking of nuclei, huge quantity of energy is released. This release of energy is due to mass defect. That means</w:t>
        </w:r>
        <w:proofErr w:type="gramStart"/>
        <w:r w:rsidRPr="003358CC">
          <w:rPr>
            <w:rFonts w:ascii="Verdana" w:hAnsi="Verdana"/>
            <w:sz w:val="24"/>
            <w:szCs w:val="27"/>
          </w:rPr>
          <w:t>,</w:t>
        </w:r>
        <w:proofErr w:type="gramEnd"/>
        <w:r w:rsidRPr="003358CC">
          <w:rPr>
            <w:rFonts w:ascii="Verdana" w:hAnsi="Verdana"/>
            <w:sz w:val="24"/>
            <w:szCs w:val="27"/>
          </w:rPr>
          <w:t xml:space="preserve"> the total mass of initial product would be reduced during fission. This loss of mass during fission is converted into heat energy as per famous equation E = mc</w:t>
        </w:r>
        <w:r w:rsidRPr="003358CC">
          <w:rPr>
            <w:rFonts w:ascii="Verdana" w:hAnsi="Verdana"/>
            <w:sz w:val="24"/>
            <w:szCs w:val="27"/>
            <w:vertAlign w:val="superscript"/>
          </w:rPr>
          <w:t>2</w:t>
        </w:r>
        <w:r w:rsidRPr="003358CC">
          <w:rPr>
            <w:rFonts w:ascii="Verdana" w:hAnsi="Verdana"/>
            <w:sz w:val="24"/>
            <w:szCs w:val="27"/>
          </w:rPr>
          <w:t>, established by Albert Einstein.</w:t>
        </w:r>
      </w:ins>
    </w:p>
    <w:p w:rsidR="003358CC" w:rsidRPr="003358CC" w:rsidRDefault="003358CC" w:rsidP="003358CC">
      <w:pPr>
        <w:pStyle w:val="NormalWeb"/>
        <w:spacing w:before="0" w:beforeAutospacing="0" w:after="0" w:afterAutospacing="0"/>
        <w:jc w:val="both"/>
        <w:rPr>
          <w:ins w:id="128" w:author="Unknown"/>
          <w:rFonts w:ascii="Verdana" w:hAnsi="Verdana"/>
          <w:szCs w:val="27"/>
        </w:rPr>
      </w:pPr>
      <w:ins w:id="129" w:author="Unknown">
        <w:r w:rsidRPr="003358CC">
          <w:rPr>
            <w:rFonts w:ascii="Verdana" w:hAnsi="Verdana"/>
            <w:szCs w:val="27"/>
          </w:rPr>
          <w:t>The basic principle of</w:t>
        </w:r>
        <w:r w:rsidRPr="003358CC">
          <w:rPr>
            <w:rStyle w:val="apple-converted-space"/>
            <w:rFonts w:ascii="Verdana" w:hAnsi="Verdana"/>
            <w:szCs w:val="27"/>
          </w:rPr>
          <w:t> </w:t>
        </w:r>
        <w:r w:rsidRPr="003358CC">
          <w:rPr>
            <w:rStyle w:val="Strong"/>
            <w:rFonts w:ascii="Verdana" w:eastAsiaTheme="majorEastAsia" w:hAnsi="Verdana"/>
            <w:szCs w:val="27"/>
          </w:rPr>
          <w:t>nuclear power station</w:t>
        </w:r>
        <w:r w:rsidRPr="003358CC">
          <w:rPr>
            <w:rStyle w:val="apple-converted-space"/>
            <w:rFonts w:ascii="Verdana" w:hAnsi="Verdana"/>
            <w:szCs w:val="27"/>
          </w:rPr>
          <w:t> </w:t>
        </w:r>
        <w:r w:rsidRPr="003358CC">
          <w:rPr>
            <w:rFonts w:ascii="Verdana" w:hAnsi="Verdana"/>
            <w:szCs w:val="27"/>
          </w:rPr>
          <w:t>is same as</w:t>
        </w:r>
        <w:r w:rsidRPr="003358CC">
          <w:rPr>
            <w:rStyle w:val="apple-converted-space"/>
            <w:rFonts w:ascii="Verdana" w:hAnsi="Verdana"/>
            <w:szCs w:val="27"/>
          </w:rPr>
          <w:t> </w:t>
        </w:r>
        <w:r w:rsidRPr="003358CC">
          <w:rPr>
            <w:rFonts w:ascii="Verdana" w:hAnsi="Verdana"/>
            <w:szCs w:val="27"/>
          </w:rPr>
          <w:fldChar w:fldCharType="begin"/>
        </w:r>
        <w:r w:rsidRPr="003358CC">
          <w:rPr>
            <w:rFonts w:ascii="Verdana" w:hAnsi="Verdana"/>
            <w:szCs w:val="27"/>
          </w:rPr>
          <w:instrText xml:space="preserve"> HYPERLINK "https://www.electrical4u.com/steam/" </w:instrText>
        </w:r>
        <w:r w:rsidRPr="003358CC">
          <w:rPr>
            <w:rFonts w:ascii="Verdana" w:hAnsi="Verdana"/>
            <w:szCs w:val="27"/>
          </w:rPr>
          <w:fldChar w:fldCharType="separate"/>
        </w:r>
        <w:r w:rsidRPr="003358CC">
          <w:rPr>
            <w:rStyle w:val="Hyperlink"/>
            <w:rFonts w:ascii="Verdana" w:hAnsi="Verdana"/>
            <w:color w:val="auto"/>
            <w:szCs w:val="27"/>
            <w:u w:val="none"/>
          </w:rPr>
          <w:t>steam</w:t>
        </w:r>
        <w:r w:rsidRPr="003358CC">
          <w:rPr>
            <w:rFonts w:ascii="Verdana" w:hAnsi="Verdana"/>
            <w:szCs w:val="27"/>
          </w:rPr>
          <w:fldChar w:fldCharType="end"/>
        </w:r>
        <w:r w:rsidRPr="003358CC">
          <w:rPr>
            <w:rStyle w:val="apple-converted-space"/>
            <w:rFonts w:ascii="Verdana" w:hAnsi="Verdana"/>
            <w:szCs w:val="27"/>
          </w:rPr>
          <w:t> </w:t>
        </w:r>
        <w:r w:rsidRPr="003358CC">
          <w:rPr>
            <w:rFonts w:ascii="Verdana" w:hAnsi="Verdana"/>
            <w:szCs w:val="27"/>
          </w:rPr>
          <w:t>power station. Only difference is that, instead of using heat generated due to</w:t>
        </w:r>
        <w:r w:rsidRPr="003358CC">
          <w:rPr>
            <w:rStyle w:val="apple-converted-space"/>
            <w:rFonts w:ascii="Verdana" w:hAnsi="Verdana"/>
            <w:szCs w:val="27"/>
          </w:rPr>
          <w:t> </w:t>
        </w:r>
        <w:r w:rsidRPr="003358CC">
          <w:rPr>
            <w:rFonts w:ascii="Verdana" w:hAnsi="Verdana"/>
            <w:szCs w:val="27"/>
          </w:rPr>
          <w:fldChar w:fldCharType="begin"/>
        </w:r>
        <w:r w:rsidRPr="003358CC">
          <w:rPr>
            <w:rFonts w:ascii="Verdana" w:hAnsi="Verdana"/>
            <w:szCs w:val="27"/>
          </w:rPr>
          <w:instrText xml:space="preserve"> HYPERLINK "https://www.electrical4u.com/coal-combustion-theory/" </w:instrText>
        </w:r>
        <w:r w:rsidRPr="003358CC">
          <w:rPr>
            <w:rFonts w:ascii="Verdana" w:hAnsi="Verdana"/>
            <w:szCs w:val="27"/>
          </w:rPr>
          <w:fldChar w:fldCharType="separate"/>
        </w:r>
        <w:r w:rsidRPr="003358CC">
          <w:rPr>
            <w:rStyle w:val="Hyperlink"/>
            <w:rFonts w:ascii="Verdana" w:hAnsi="Verdana"/>
            <w:color w:val="auto"/>
            <w:szCs w:val="27"/>
            <w:u w:val="none"/>
          </w:rPr>
          <w:t>coal combustion</w:t>
        </w:r>
        <w:r w:rsidRPr="003358CC">
          <w:rPr>
            <w:rFonts w:ascii="Verdana" w:hAnsi="Verdana"/>
            <w:szCs w:val="27"/>
          </w:rPr>
          <w:fldChar w:fldCharType="end"/>
        </w:r>
        <w:r w:rsidRPr="003358CC">
          <w:rPr>
            <w:rFonts w:ascii="Verdana" w:hAnsi="Verdana"/>
            <w:szCs w:val="27"/>
          </w:rPr>
          <w:t>, here in nuclear power plant, heat generated due to nuclear fission is used to produce steam from water in the boiler. This steam is used to drive a steam turbine. This turbine is the prime mover of the alternator. This</w:t>
        </w:r>
        <w:r w:rsidRPr="003358CC">
          <w:rPr>
            <w:rStyle w:val="apple-converted-space"/>
            <w:rFonts w:ascii="Verdana" w:hAnsi="Verdana"/>
            <w:szCs w:val="27"/>
          </w:rPr>
          <w:t> </w:t>
        </w:r>
        <w:r w:rsidRPr="003358CC">
          <w:rPr>
            <w:rFonts w:ascii="Verdana" w:hAnsi="Verdana"/>
            <w:szCs w:val="27"/>
          </w:rPr>
          <w:fldChar w:fldCharType="begin"/>
        </w:r>
        <w:r w:rsidRPr="003358CC">
          <w:rPr>
            <w:rFonts w:ascii="Verdana" w:hAnsi="Verdana"/>
            <w:szCs w:val="27"/>
          </w:rPr>
          <w:instrText xml:space="preserve"> HYPERLINK "https://www.electrical4u.com/alternator-or-synchronous-generator/" \o "Alternator or Synchronous Generator" </w:instrText>
        </w:r>
        <w:r w:rsidRPr="003358CC">
          <w:rPr>
            <w:rFonts w:ascii="Verdana" w:hAnsi="Verdana"/>
            <w:szCs w:val="27"/>
          </w:rPr>
          <w:fldChar w:fldCharType="separate"/>
        </w:r>
        <w:r w:rsidRPr="003358CC">
          <w:rPr>
            <w:rStyle w:val="Hyperlink"/>
            <w:rFonts w:ascii="Verdana" w:hAnsi="Verdana"/>
            <w:color w:val="auto"/>
            <w:szCs w:val="27"/>
            <w:u w:val="none"/>
          </w:rPr>
          <w:t>alternator</w:t>
        </w:r>
        <w:r w:rsidRPr="003358CC">
          <w:rPr>
            <w:rFonts w:ascii="Verdana" w:hAnsi="Verdana"/>
            <w:szCs w:val="27"/>
          </w:rPr>
          <w:fldChar w:fldCharType="end"/>
        </w:r>
        <w:r w:rsidRPr="003358CC">
          <w:rPr>
            <w:rStyle w:val="apple-converted-space"/>
            <w:rFonts w:ascii="Verdana" w:hAnsi="Verdana"/>
            <w:szCs w:val="27"/>
          </w:rPr>
          <w:t> </w:t>
        </w:r>
        <w:r w:rsidRPr="003358CC">
          <w:rPr>
            <w:rFonts w:ascii="Verdana" w:hAnsi="Verdana"/>
            <w:szCs w:val="27"/>
          </w:rPr>
          <w:t>generates electrical energy. Although, the availability of nuclear fuel is not much but very less amount of nuclear fuel can generate huge amount of electrical energy. This is the unique feature of a nuclear power plant. One kg of uranium is equivalent to 4500 metric tons of high grade coal. That means complete fission of 1 kg uranium can produce as much heat as can be produced by complete combustion of 4500 metric tons high grade coal. This is why, although nuclear fuel is much costlier, but nuclear fuel cost per unit electrical energy is still lower than that cost of energy generated by means of other fuel like coal and diesel. To meet up conventional fuel crisis in present era, nuclear power station can be the most suitable alternatives.</w:t>
        </w:r>
      </w:ins>
    </w:p>
    <w:p w:rsidR="003358CC" w:rsidRPr="003358CC" w:rsidRDefault="003358CC" w:rsidP="003358CC">
      <w:pPr>
        <w:pStyle w:val="Heading3"/>
        <w:spacing w:before="150"/>
        <w:rPr>
          <w:ins w:id="130" w:author="Unknown"/>
          <w:rFonts w:ascii="Verdana" w:hAnsi="Verdana"/>
          <w:color w:val="auto"/>
          <w:sz w:val="24"/>
          <w:szCs w:val="27"/>
        </w:rPr>
      </w:pPr>
      <w:ins w:id="131" w:author="Unknown">
        <w:r w:rsidRPr="003358CC">
          <w:rPr>
            <w:rFonts w:ascii="Verdana" w:hAnsi="Verdana"/>
            <w:color w:val="auto"/>
            <w:sz w:val="20"/>
          </w:rPr>
          <w:t>Advantages of Nuclear Power Station</w:t>
        </w:r>
      </w:ins>
    </w:p>
    <w:p w:rsidR="003358CC" w:rsidRPr="003358CC" w:rsidRDefault="003358CC" w:rsidP="003358CC">
      <w:pPr>
        <w:numPr>
          <w:ilvl w:val="0"/>
          <w:numId w:val="12"/>
        </w:numPr>
        <w:spacing w:after="0" w:line="240" w:lineRule="auto"/>
        <w:ind w:left="300"/>
        <w:jc w:val="both"/>
        <w:rPr>
          <w:ins w:id="132" w:author="Unknown"/>
          <w:rFonts w:ascii="Verdana" w:hAnsi="Verdana"/>
          <w:sz w:val="24"/>
          <w:szCs w:val="27"/>
        </w:rPr>
      </w:pPr>
      <w:ins w:id="133" w:author="Unknown">
        <w:r w:rsidRPr="003358CC">
          <w:rPr>
            <w:rFonts w:ascii="Verdana" w:hAnsi="Verdana"/>
            <w:sz w:val="24"/>
            <w:szCs w:val="27"/>
          </w:rPr>
          <w:t>As we said, the fuel consumption in this power station is quite low and hence, cost for generating single unit of energy is quite less than other conventional</w:t>
        </w:r>
        <w:r w:rsidRPr="003358CC">
          <w:rPr>
            <w:rStyle w:val="apple-converted-space"/>
            <w:rFonts w:ascii="Verdana" w:hAnsi="Verdana"/>
            <w:sz w:val="24"/>
            <w:szCs w:val="27"/>
          </w:rPr>
          <w:t> </w:t>
        </w:r>
        <w:r w:rsidRPr="003358CC">
          <w:rPr>
            <w:rFonts w:ascii="Verdana" w:hAnsi="Verdana"/>
            <w:sz w:val="24"/>
            <w:szCs w:val="27"/>
          </w:rPr>
          <w:fldChar w:fldCharType="begin"/>
        </w:r>
        <w:r w:rsidRPr="003358CC">
          <w:rPr>
            <w:rFonts w:ascii="Verdana" w:hAnsi="Verdana"/>
            <w:sz w:val="24"/>
            <w:szCs w:val="27"/>
          </w:rPr>
          <w:instrText xml:space="preserve"> HYPERLINK "https://www.electrical4u.com/electric-power-generation/" </w:instrText>
        </w:r>
        <w:r w:rsidRPr="003358CC">
          <w:rPr>
            <w:rFonts w:ascii="Verdana" w:hAnsi="Verdana"/>
            <w:sz w:val="24"/>
            <w:szCs w:val="27"/>
          </w:rPr>
          <w:fldChar w:fldCharType="separate"/>
        </w:r>
        <w:r w:rsidRPr="003358CC">
          <w:rPr>
            <w:rStyle w:val="Hyperlink"/>
            <w:rFonts w:ascii="Verdana" w:hAnsi="Verdana"/>
            <w:color w:val="auto"/>
            <w:sz w:val="24"/>
            <w:szCs w:val="27"/>
            <w:u w:val="none"/>
          </w:rPr>
          <w:t>power generation</w:t>
        </w:r>
        <w:r w:rsidRPr="003358CC">
          <w:rPr>
            <w:rFonts w:ascii="Verdana" w:hAnsi="Verdana"/>
            <w:sz w:val="24"/>
            <w:szCs w:val="27"/>
          </w:rPr>
          <w:fldChar w:fldCharType="end"/>
        </w:r>
        <w:r w:rsidRPr="003358CC">
          <w:rPr>
            <w:rStyle w:val="apple-converted-space"/>
            <w:rFonts w:ascii="Verdana" w:hAnsi="Verdana"/>
            <w:sz w:val="24"/>
            <w:szCs w:val="27"/>
          </w:rPr>
          <w:t> </w:t>
        </w:r>
        <w:r w:rsidRPr="003358CC">
          <w:rPr>
            <w:rFonts w:ascii="Verdana" w:hAnsi="Verdana"/>
            <w:sz w:val="24"/>
            <w:szCs w:val="27"/>
          </w:rPr>
          <w:t>method. Amount of nuclear fuel required is also less.</w:t>
        </w:r>
      </w:ins>
    </w:p>
    <w:p w:rsidR="003358CC" w:rsidRPr="003358CC" w:rsidRDefault="003358CC" w:rsidP="003358CC">
      <w:pPr>
        <w:numPr>
          <w:ilvl w:val="0"/>
          <w:numId w:val="12"/>
        </w:numPr>
        <w:spacing w:after="0" w:line="240" w:lineRule="auto"/>
        <w:ind w:left="300"/>
        <w:jc w:val="both"/>
        <w:rPr>
          <w:ins w:id="134" w:author="Unknown"/>
          <w:rFonts w:ascii="Verdana" w:hAnsi="Verdana"/>
          <w:sz w:val="24"/>
          <w:szCs w:val="27"/>
        </w:rPr>
      </w:pPr>
      <w:ins w:id="135" w:author="Unknown">
        <w:r w:rsidRPr="003358CC">
          <w:rPr>
            <w:rFonts w:ascii="Verdana" w:hAnsi="Verdana"/>
            <w:sz w:val="24"/>
            <w:szCs w:val="27"/>
          </w:rPr>
          <w:lastRenderedPageBreak/>
          <w:t>A nuclear power station occupies much smaller space compared to other conventional power station of same capacity.</w:t>
        </w:r>
      </w:ins>
    </w:p>
    <w:p w:rsidR="003358CC" w:rsidRPr="003358CC" w:rsidRDefault="003358CC" w:rsidP="003358CC">
      <w:pPr>
        <w:numPr>
          <w:ilvl w:val="0"/>
          <w:numId w:val="12"/>
        </w:numPr>
        <w:spacing w:after="0" w:line="240" w:lineRule="auto"/>
        <w:ind w:left="300"/>
        <w:jc w:val="both"/>
        <w:rPr>
          <w:ins w:id="136" w:author="Unknown"/>
          <w:rFonts w:ascii="Verdana" w:hAnsi="Verdana"/>
          <w:sz w:val="24"/>
          <w:szCs w:val="27"/>
        </w:rPr>
      </w:pPr>
      <w:ins w:id="137" w:author="Unknown">
        <w:r w:rsidRPr="003358CC">
          <w:rPr>
            <w:rFonts w:ascii="Verdana" w:hAnsi="Verdana"/>
            <w:sz w:val="24"/>
            <w:szCs w:val="27"/>
          </w:rPr>
          <w:t xml:space="preserve">This station does not require plenty of </w:t>
        </w:r>
        <w:proofErr w:type="gramStart"/>
        <w:r w:rsidRPr="003358CC">
          <w:rPr>
            <w:rFonts w:ascii="Verdana" w:hAnsi="Verdana"/>
            <w:sz w:val="24"/>
            <w:szCs w:val="27"/>
          </w:rPr>
          <w:t>water,</w:t>
        </w:r>
        <w:proofErr w:type="gramEnd"/>
        <w:r w:rsidRPr="003358CC">
          <w:rPr>
            <w:rFonts w:ascii="Verdana" w:hAnsi="Verdana"/>
            <w:sz w:val="24"/>
            <w:szCs w:val="27"/>
          </w:rPr>
          <w:t xml:space="preserve"> hence it is not essential to construct plant near natural source of water. This also does not required huge quantity of fuel; hence it is also not essential to construct the plant near coal mine, or the place where good transport facilities are available. Because of this, the nuclear power station can be established very near to the load centre.</w:t>
        </w:r>
      </w:ins>
    </w:p>
    <w:p w:rsidR="003358CC" w:rsidRPr="003358CC" w:rsidRDefault="003358CC" w:rsidP="003358CC">
      <w:pPr>
        <w:numPr>
          <w:ilvl w:val="0"/>
          <w:numId w:val="12"/>
        </w:numPr>
        <w:spacing w:after="0" w:line="240" w:lineRule="auto"/>
        <w:ind w:left="300"/>
        <w:jc w:val="both"/>
        <w:rPr>
          <w:ins w:id="138" w:author="Unknown"/>
          <w:rFonts w:ascii="Verdana" w:hAnsi="Verdana"/>
          <w:sz w:val="24"/>
          <w:szCs w:val="27"/>
        </w:rPr>
      </w:pPr>
      <w:ins w:id="139" w:author="Unknown">
        <w:r w:rsidRPr="003358CC">
          <w:rPr>
            <w:rFonts w:ascii="Verdana" w:hAnsi="Verdana"/>
            <w:sz w:val="24"/>
            <w:szCs w:val="27"/>
          </w:rPr>
          <w:t>There are large deposits of nuclear fuel globally therefore such plants can ensure continued supply of electrical energy for coming thousands years.</w:t>
        </w:r>
      </w:ins>
    </w:p>
    <w:p w:rsidR="003358CC" w:rsidRPr="003358CC" w:rsidRDefault="003358CC" w:rsidP="003358CC">
      <w:pPr>
        <w:pStyle w:val="Heading3"/>
        <w:spacing w:before="150"/>
        <w:rPr>
          <w:ins w:id="140" w:author="Unknown"/>
          <w:rFonts w:ascii="Verdana" w:hAnsi="Verdana"/>
          <w:color w:val="auto"/>
          <w:sz w:val="24"/>
          <w:szCs w:val="27"/>
        </w:rPr>
      </w:pPr>
      <w:ins w:id="141" w:author="Unknown">
        <w:r w:rsidRPr="003358CC">
          <w:rPr>
            <w:rFonts w:ascii="Verdana" w:hAnsi="Verdana"/>
            <w:color w:val="auto"/>
            <w:sz w:val="20"/>
          </w:rPr>
          <w:t>Disadvantages of Nuclear Power Plant</w:t>
        </w:r>
      </w:ins>
    </w:p>
    <w:p w:rsidR="003358CC" w:rsidRPr="003358CC" w:rsidRDefault="003358CC" w:rsidP="003358CC">
      <w:pPr>
        <w:numPr>
          <w:ilvl w:val="0"/>
          <w:numId w:val="13"/>
        </w:numPr>
        <w:spacing w:after="0" w:line="240" w:lineRule="auto"/>
        <w:ind w:left="300"/>
        <w:jc w:val="both"/>
        <w:rPr>
          <w:ins w:id="142" w:author="Unknown"/>
          <w:rFonts w:ascii="Verdana" w:hAnsi="Verdana"/>
          <w:sz w:val="24"/>
          <w:szCs w:val="27"/>
        </w:rPr>
      </w:pPr>
      <w:ins w:id="143" w:author="Unknown">
        <w:r w:rsidRPr="003358CC">
          <w:rPr>
            <w:rFonts w:ascii="Verdana" w:hAnsi="Verdana"/>
            <w:sz w:val="24"/>
            <w:szCs w:val="27"/>
          </w:rPr>
          <w:t>The fuel is not easily available and it is very costly.</w:t>
        </w:r>
      </w:ins>
    </w:p>
    <w:p w:rsidR="003358CC" w:rsidRPr="003358CC" w:rsidRDefault="003358CC" w:rsidP="003358CC">
      <w:pPr>
        <w:numPr>
          <w:ilvl w:val="0"/>
          <w:numId w:val="13"/>
        </w:numPr>
        <w:spacing w:after="0" w:line="240" w:lineRule="auto"/>
        <w:ind w:left="300"/>
        <w:jc w:val="both"/>
        <w:rPr>
          <w:ins w:id="144" w:author="Unknown"/>
          <w:rFonts w:ascii="Verdana" w:hAnsi="Verdana"/>
          <w:sz w:val="24"/>
          <w:szCs w:val="27"/>
        </w:rPr>
      </w:pPr>
      <w:ins w:id="145" w:author="Unknown">
        <w:r w:rsidRPr="003358CC">
          <w:rPr>
            <w:rFonts w:ascii="Verdana" w:hAnsi="Verdana"/>
            <w:sz w:val="24"/>
            <w:szCs w:val="27"/>
          </w:rPr>
          <w:t>Initial cost for constructing nuclear power station is quite high.</w:t>
        </w:r>
      </w:ins>
    </w:p>
    <w:p w:rsidR="003358CC" w:rsidRPr="003358CC" w:rsidRDefault="003358CC" w:rsidP="003358CC">
      <w:pPr>
        <w:numPr>
          <w:ilvl w:val="0"/>
          <w:numId w:val="13"/>
        </w:numPr>
        <w:spacing w:after="0" w:line="240" w:lineRule="auto"/>
        <w:ind w:left="300"/>
        <w:jc w:val="both"/>
        <w:rPr>
          <w:ins w:id="146" w:author="Unknown"/>
          <w:rFonts w:ascii="Verdana" w:hAnsi="Verdana"/>
          <w:sz w:val="24"/>
          <w:szCs w:val="27"/>
        </w:rPr>
      </w:pPr>
      <w:ins w:id="147" w:author="Unknown">
        <w:r w:rsidRPr="003358CC">
          <w:rPr>
            <w:rFonts w:ascii="Verdana" w:hAnsi="Verdana"/>
            <w:sz w:val="24"/>
            <w:szCs w:val="27"/>
          </w:rPr>
          <w:t>Erection and commissioning of this plant is much complicated and sophisticated than other conventional power station.</w:t>
        </w:r>
      </w:ins>
    </w:p>
    <w:p w:rsidR="003358CC" w:rsidRPr="003358CC" w:rsidRDefault="003358CC" w:rsidP="003358CC">
      <w:pPr>
        <w:numPr>
          <w:ilvl w:val="0"/>
          <w:numId w:val="13"/>
        </w:numPr>
        <w:spacing w:after="0" w:line="240" w:lineRule="auto"/>
        <w:ind w:left="300"/>
        <w:jc w:val="both"/>
        <w:rPr>
          <w:ins w:id="148" w:author="Unknown"/>
          <w:rFonts w:ascii="Verdana" w:hAnsi="Verdana"/>
          <w:sz w:val="24"/>
          <w:szCs w:val="27"/>
        </w:rPr>
      </w:pPr>
      <w:ins w:id="149" w:author="Unknown">
        <w:r w:rsidRPr="003358CC">
          <w:rPr>
            <w:rFonts w:ascii="Verdana" w:hAnsi="Verdana"/>
            <w:sz w:val="24"/>
            <w:szCs w:val="27"/>
          </w:rPr>
          <w:t>The fission by products is radioactive in nature, and it may cause high radioactive pollution.</w:t>
        </w:r>
      </w:ins>
    </w:p>
    <w:p w:rsidR="003358CC" w:rsidRPr="003358CC" w:rsidRDefault="003358CC" w:rsidP="003358CC">
      <w:pPr>
        <w:numPr>
          <w:ilvl w:val="0"/>
          <w:numId w:val="13"/>
        </w:numPr>
        <w:spacing w:after="0" w:line="240" w:lineRule="auto"/>
        <w:ind w:left="300"/>
        <w:jc w:val="both"/>
        <w:rPr>
          <w:ins w:id="150" w:author="Unknown"/>
          <w:rFonts w:ascii="Verdana" w:hAnsi="Verdana"/>
          <w:sz w:val="24"/>
          <w:szCs w:val="27"/>
        </w:rPr>
      </w:pPr>
      <w:ins w:id="151" w:author="Unknown">
        <w:r w:rsidRPr="003358CC">
          <w:rPr>
            <w:rFonts w:ascii="Verdana" w:hAnsi="Verdana"/>
            <w:sz w:val="24"/>
            <w:szCs w:val="27"/>
          </w:rPr>
          <w:t>The maintenance cost is higher and the man power required to run a</w:t>
        </w:r>
        <w:r w:rsidRPr="003358CC">
          <w:rPr>
            <w:rStyle w:val="apple-converted-space"/>
            <w:rFonts w:ascii="Verdana" w:hAnsi="Verdana"/>
            <w:sz w:val="24"/>
            <w:szCs w:val="27"/>
          </w:rPr>
          <w:t> </w:t>
        </w:r>
        <w:r w:rsidRPr="003358CC">
          <w:rPr>
            <w:rStyle w:val="Strong"/>
            <w:rFonts w:ascii="Verdana" w:hAnsi="Verdana"/>
            <w:sz w:val="24"/>
            <w:szCs w:val="27"/>
          </w:rPr>
          <w:t>nuclear power plant</w:t>
        </w:r>
        <w:r w:rsidRPr="003358CC">
          <w:rPr>
            <w:rStyle w:val="apple-converted-space"/>
            <w:rFonts w:ascii="Verdana" w:hAnsi="Verdana"/>
            <w:sz w:val="24"/>
            <w:szCs w:val="27"/>
          </w:rPr>
          <w:t> </w:t>
        </w:r>
        <w:r w:rsidRPr="003358CC">
          <w:rPr>
            <w:rFonts w:ascii="Verdana" w:hAnsi="Verdana"/>
            <w:sz w:val="24"/>
            <w:szCs w:val="27"/>
          </w:rPr>
          <w:t>is quite higher since specialist trained people are required.</w:t>
        </w:r>
      </w:ins>
    </w:p>
    <w:p w:rsidR="003358CC" w:rsidRPr="003358CC" w:rsidRDefault="003358CC" w:rsidP="003358CC">
      <w:pPr>
        <w:numPr>
          <w:ilvl w:val="0"/>
          <w:numId w:val="13"/>
        </w:numPr>
        <w:spacing w:after="0" w:line="240" w:lineRule="auto"/>
        <w:ind w:left="300"/>
        <w:jc w:val="both"/>
        <w:rPr>
          <w:ins w:id="152" w:author="Unknown"/>
          <w:rFonts w:ascii="Verdana" w:hAnsi="Verdana"/>
          <w:sz w:val="24"/>
          <w:szCs w:val="27"/>
        </w:rPr>
      </w:pPr>
      <w:ins w:id="153" w:author="Unknown">
        <w:r w:rsidRPr="003358CC">
          <w:rPr>
            <w:rFonts w:ascii="Verdana" w:hAnsi="Verdana"/>
            <w:sz w:val="24"/>
            <w:szCs w:val="27"/>
          </w:rPr>
          <w:t>Sudden fluctuation of load cannot be met up efficiently by nuclear plant.</w:t>
        </w:r>
      </w:ins>
    </w:p>
    <w:p w:rsidR="003358CC" w:rsidRPr="003358CC" w:rsidRDefault="003358CC" w:rsidP="003358CC">
      <w:pPr>
        <w:numPr>
          <w:ilvl w:val="0"/>
          <w:numId w:val="13"/>
        </w:numPr>
        <w:spacing w:after="0" w:line="240" w:lineRule="auto"/>
        <w:ind w:left="300"/>
        <w:jc w:val="both"/>
        <w:rPr>
          <w:ins w:id="154" w:author="Unknown"/>
          <w:rFonts w:ascii="Verdana" w:hAnsi="Verdana"/>
          <w:sz w:val="24"/>
          <w:szCs w:val="27"/>
        </w:rPr>
      </w:pPr>
      <w:ins w:id="155" w:author="Unknown">
        <w:r w:rsidRPr="003358CC">
          <w:rPr>
            <w:rFonts w:ascii="Verdana" w:hAnsi="Verdana"/>
            <w:sz w:val="24"/>
            <w:szCs w:val="27"/>
          </w:rPr>
          <w:t xml:space="preserve">As the </w:t>
        </w:r>
        <w:proofErr w:type="spellStart"/>
        <w:r w:rsidRPr="003358CC">
          <w:rPr>
            <w:rFonts w:ascii="Verdana" w:hAnsi="Verdana"/>
            <w:sz w:val="24"/>
            <w:szCs w:val="27"/>
          </w:rPr>
          <w:t>by products</w:t>
        </w:r>
        <w:proofErr w:type="spellEnd"/>
        <w:r w:rsidRPr="003358CC">
          <w:rPr>
            <w:rFonts w:ascii="Verdana" w:hAnsi="Verdana"/>
            <w:sz w:val="24"/>
            <w:szCs w:val="27"/>
          </w:rPr>
          <w:t xml:space="preserve"> of nuclear reaction is high radioactive, it is very big problem for disposal of this by products. It can only be disposed deep inside ground or in a sea away from sea shore.</w:t>
        </w:r>
      </w:ins>
    </w:p>
    <w:p w:rsidR="003358CC" w:rsidRPr="003358CC" w:rsidRDefault="003358CC" w:rsidP="003358CC">
      <w:pPr>
        <w:jc w:val="both"/>
        <w:rPr>
          <w:ins w:id="156" w:author="Unknown"/>
          <w:rFonts w:ascii="Verdana" w:hAnsi="Verdana"/>
          <w:sz w:val="24"/>
          <w:szCs w:val="27"/>
        </w:rPr>
      </w:pPr>
      <w:r w:rsidRPr="003358CC">
        <w:rPr>
          <w:rFonts w:ascii="Verdana" w:hAnsi="Verdana"/>
          <w:noProof/>
          <w:sz w:val="24"/>
          <w:szCs w:val="27"/>
        </w:rPr>
        <w:drawing>
          <wp:inline distT="0" distB="0" distL="0" distR="0">
            <wp:extent cx="6667500" cy="3838575"/>
            <wp:effectExtent l="19050" t="0" r="0" b="0"/>
            <wp:docPr id="13" name="Picture 13" descr="neuclear power pl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euclear power plant"/>
                    <pic:cNvPicPr>
                      <a:picLocks noChangeAspect="1" noChangeArrowheads="1"/>
                    </pic:cNvPicPr>
                  </pic:nvPicPr>
                  <pic:blipFill>
                    <a:blip r:embed="rId29"/>
                    <a:srcRect/>
                    <a:stretch>
                      <a:fillRect/>
                    </a:stretch>
                  </pic:blipFill>
                  <pic:spPr bwMode="auto">
                    <a:xfrm>
                      <a:off x="0" y="0"/>
                      <a:ext cx="6667500" cy="3838575"/>
                    </a:xfrm>
                    <a:prstGeom prst="rect">
                      <a:avLst/>
                    </a:prstGeom>
                    <a:noFill/>
                    <a:ln w="9525">
                      <a:noFill/>
                      <a:miter lim="800000"/>
                      <a:headEnd/>
                      <a:tailEnd/>
                    </a:ln>
                  </pic:spPr>
                </pic:pic>
              </a:graphicData>
            </a:graphic>
          </wp:inline>
        </w:drawing>
      </w:r>
    </w:p>
    <w:p w:rsidR="003358CC" w:rsidRPr="003358CC" w:rsidRDefault="003358CC" w:rsidP="003358CC">
      <w:pPr>
        <w:pStyle w:val="Heading2"/>
        <w:spacing w:before="150" w:beforeAutospacing="0" w:after="0" w:afterAutospacing="0"/>
        <w:rPr>
          <w:ins w:id="157" w:author="Unknown"/>
          <w:rFonts w:ascii="Verdana" w:hAnsi="Verdana"/>
          <w:sz w:val="28"/>
          <w:szCs w:val="30"/>
        </w:rPr>
      </w:pPr>
      <w:ins w:id="158" w:author="Unknown">
        <w:r w:rsidRPr="003358CC">
          <w:rPr>
            <w:rFonts w:ascii="Verdana" w:hAnsi="Verdana"/>
            <w:sz w:val="28"/>
            <w:szCs w:val="30"/>
          </w:rPr>
          <w:t>Different Components of Nuclear Power Station</w:t>
        </w:r>
      </w:ins>
    </w:p>
    <w:p w:rsidR="003358CC" w:rsidRPr="003358CC" w:rsidRDefault="003358CC" w:rsidP="003358CC">
      <w:pPr>
        <w:jc w:val="both"/>
        <w:rPr>
          <w:ins w:id="159" w:author="Unknown"/>
          <w:rFonts w:ascii="Verdana" w:hAnsi="Verdana"/>
          <w:sz w:val="24"/>
          <w:szCs w:val="27"/>
        </w:rPr>
      </w:pPr>
      <w:ins w:id="160" w:author="Unknown">
        <w:r w:rsidRPr="003358CC">
          <w:rPr>
            <w:rFonts w:ascii="Verdana" w:hAnsi="Verdana"/>
            <w:sz w:val="24"/>
            <w:szCs w:val="27"/>
          </w:rPr>
          <w:t>A nuclear power station has mainly four components.</w:t>
        </w:r>
      </w:ins>
    </w:p>
    <w:p w:rsidR="003358CC" w:rsidRPr="003358CC" w:rsidRDefault="003358CC" w:rsidP="003358CC">
      <w:pPr>
        <w:numPr>
          <w:ilvl w:val="0"/>
          <w:numId w:val="14"/>
        </w:numPr>
        <w:spacing w:after="0" w:line="240" w:lineRule="auto"/>
        <w:ind w:left="300"/>
        <w:jc w:val="both"/>
        <w:rPr>
          <w:ins w:id="161" w:author="Unknown"/>
          <w:rFonts w:ascii="Verdana" w:hAnsi="Verdana"/>
          <w:sz w:val="24"/>
          <w:szCs w:val="27"/>
        </w:rPr>
      </w:pPr>
      <w:ins w:id="162" w:author="Unknown">
        <w:r w:rsidRPr="003358CC">
          <w:rPr>
            <w:rFonts w:ascii="Verdana" w:hAnsi="Verdana"/>
            <w:sz w:val="24"/>
            <w:szCs w:val="27"/>
          </w:rPr>
          <w:t>Nuclear reactor,</w:t>
        </w:r>
      </w:ins>
    </w:p>
    <w:p w:rsidR="003358CC" w:rsidRPr="003358CC" w:rsidRDefault="003358CC" w:rsidP="003358CC">
      <w:pPr>
        <w:numPr>
          <w:ilvl w:val="0"/>
          <w:numId w:val="14"/>
        </w:numPr>
        <w:spacing w:after="0" w:line="240" w:lineRule="auto"/>
        <w:ind w:left="300"/>
        <w:jc w:val="both"/>
        <w:rPr>
          <w:ins w:id="163" w:author="Unknown"/>
          <w:rFonts w:ascii="Verdana" w:hAnsi="Verdana"/>
          <w:sz w:val="24"/>
          <w:szCs w:val="27"/>
        </w:rPr>
      </w:pPr>
      <w:ins w:id="164" w:author="Unknown">
        <w:r w:rsidRPr="003358CC">
          <w:rPr>
            <w:rFonts w:ascii="Verdana" w:hAnsi="Verdana"/>
            <w:sz w:val="24"/>
            <w:szCs w:val="27"/>
          </w:rPr>
          <w:t>Heat exchanger,</w:t>
        </w:r>
      </w:ins>
    </w:p>
    <w:p w:rsidR="003358CC" w:rsidRPr="003358CC" w:rsidRDefault="003358CC" w:rsidP="003358CC">
      <w:pPr>
        <w:numPr>
          <w:ilvl w:val="0"/>
          <w:numId w:val="14"/>
        </w:numPr>
        <w:spacing w:after="0" w:line="240" w:lineRule="auto"/>
        <w:ind w:left="300"/>
        <w:jc w:val="both"/>
        <w:rPr>
          <w:ins w:id="165" w:author="Unknown"/>
          <w:rFonts w:ascii="Verdana" w:hAnsi="Verdana"/>
          <w:sz w:val="24"/>
          <w:szCs w:val="27"/>
        </w:rPr>
      </w:pPr>
      <w:ins w:id="166" w:author="Unknown">
        <w:r w:rsidRPr="003358CC">
          <w:rPr>
            <w:rFonts w:ascii="Verdana" w:hAnsi="Verdana"/>
            <w:sz w:val="24"/>
            <w:szCs w:val="27"/>
          </w:rPr>
          <w:lastRenderedPageBreak/>
          <w:t>Steam turbine,</w:t>
        </w:r>
      </w:ins>
    </w:p>
    <w:p w:rsidR="003358CC" w:rsidRPr="003358CC" w:rsidRDefault="003358CC" w:rsidP="003358CC">
      <w:pPr>
        <w:numPr>
          <w:ilvl w:val="0"/>
          <w:numId w:val="14"/>
        </w:numPr>
        <w:spacing w:after="0" w:line="240" w:lineRule="auto"/>
        <w:ind w:left="300"/>
        <w:jc w:val="both"/>
        <w:rPr>
          <w:ins w:id="167" w:author="Unknown"/>
          <w:rFonts w:ascii="Verdana" w:hAnsi="Verdana"/>
          <w:sz w:val="24"/>
          <w:szCs w:val="27"/>
        </w:rPr>
      </w:pPr>
      <w:ins w:id="168" w:author="Unknown">
        <w:r w:rsidRPr="003358CC">
          <w:rPr>
            <w:rFonts w:ascii="Verdana" w:hAnsi="Verdana"/>
            <w:sz w:val="24"/>
            <w:szCs w:val="27"/>
          </w:rPr>
          <w:t>Alternator.</w:t>
        </w:r>
      </w:ins>
    </w:p>
    <w:p w:rsidR="003358CC" w:rsidRPr="003358CC" w:rsidRDefault="003358CC" w:rsidP="003358CC">
      <w:pPr>
        <w:jc w:val="both"/>
        <w:rPr>
          <w:ins w:id="169" w:author="Unknown"/>
          <w:rFonts w:ascii="Verdana" w:hAnsi="Verdana"/>
          <w:sz w:val="24"/>
          <w:szCs w:val="27"/>
        </w:rPr>
      </w:pPr>
      <w:ins w:id="170" w:author="Unknown">
        <w:r w:rsidRPr="003358CC">
          <w:rPr>
            <w:rFonts w:ascii="Verdana" w:hAnsi="Verdana"/>
            <w:sz w:val="24"/>
            <w:szCs w:val="27"/>
          </w:rPr>
          <w:t>Let’s discuss these components one by one:</w:t>
        </w:r>
      </w:ins>
    </w:p>
    <w:p w:rsidR="003358CC" w:rsidRPr="003358CC" w:rsidRDefault="003358CC" w:rsidP="003358CC">
      <w:pPr>
        <w:pStyle w:val="Heading3"/>
        <w:spacing w:before="150"/>
        <w:rPr>
          <w:ins w:id="171" w:author="Unknown"/>
          <w:rFonts w:ascii="Verdana" w:hAnsi="Verdana"/>
          <w:color w:val="auto"/>
          <w:sz w:val="24"/>
          <w:szCs w:val="27"/>
        </w:rPr>
      </w:pPr>
      <w:ins w:id="172" w:author="Unknown">
        <w:r w:rsidRPr="003358CC">
          <w:rPr>
            <w:rFonts w:ascii="Verdana" w:hAnsi="Verdana"/>
            <w:color w:val="auto"/>
            <w:sz w:val="20"/>
          </w:rPr>
          <w:t>Nuclear Reactor</w:t>
        </w:r>
      </w:ins>
    </w:p>
    <w:p w:rsidR="003358CC" w:rsidRPr="003358CC" w:rsidRDefault="003358CC" w:rsidP="003358CC">
      <w:pPr>
        <w:jc w:val="both"/>
        <w:rPr>
          <w:ins w:id="173" w:author="Unknown"/>
          <w:rFonts w:ascii="Verdana" w:hAnsi="Verdana"/>
          <w:sz w:val="24"/>
          <w:szCs w:val="27"/>
        </w:rPr>
      </w:pPr>
      <w:ins w:id="174" w:author="Unknown">
        <w:r w:rsidRPr="003358CC">
          <w:rPr>
            <w:rFonts w:ascii="Verdana" w:hAnsi="Verdana"/>
            <w:sz w:val="24"/>
            <w:szCs w:val="27"/>
          </w:rPr>
          <w:t>In nuclear reactor, Uranium 235 is subjected to nuclear fission. It controls the chain reaction that starts when the fission is done. The chain reaction must be controlled otherwise rate of energy release will be fast, there may be a high chance of explosion. In nuclear fission, the nuclei of nuclear fuel, such as U</w:t>
        </w:r>
        <w:r w:rsidRPr="003358CC">
          <w:rPr>
            <w:rFonts w:ascii="Verdana" w:hAnsi="Verdana"/>
            <w:sz w:val="24"/>
            <w:szCs w:val="27"/>
            <w:vertAlign w:val="superscript"/>
          </w:rPr>
          <w:t>235</w:t>
        </w:r>
        <w:r w:rsidRPr="003358CC">
          <w:rPr>
            <w:rStyle w:val="apple-converted-space"/>
            <w:rFonts w:ascii="Verdana" w:hAnsi="Verdana"/>
            <w:sz w:val="24"/>
            <w:szCs w:val="27"/>
          </w:rPr>
          <w:t> </w:t>
        </w:r>
        <w:r w:rsidRPr="003358CC">
          <w:rPr>
            <w:rFonts w:ascii="Verdana" w:hAnsi="Verdana"/>
            <w:sz w:val="24"/>
            <w:szCs w:val="27"/>
          </w:rPr>
          <w:t>are bombarded by slow flow of neutrons. Due to this bombarding, the nuclei of Uranium is broken, which causes release of huge heat energy and during breaking of nuclei, number of neutrons are also emitted.</w:t>
        </w:r>
      </w:ins>
    </w:p>
    <w:p w:rsidR="003358CC" w:rsidRPr="003358CC" w:rsidRDefault="003358CC" w:rsidP="003358CC">
      <w:pPr>
        <w:pStyle w:val="NormalWeb"/>
        <w:spacing w:before="0" w:beforeAutospacing="0" w:after="0" w:afterAutospacing="0"/>
        <w:jc w:val="both"/>
        <w:rPr>
          <w:ins w:id="175" w:author="Unknown"/>
          <w:rFonts w:ascii="Verdana" w:hAnsi="Verdana"/>
          <w:szCs w:val="27"/>
        </w:rPr>
      </w:pPr>
      <w:ins w:id="176" w:author="Unknown">
        <w:r w:rsidRPr="003358CC">
          <w:rPr>
            <w:rFonts w:ascii="Verdana" w:hAnsi="Verdana"/>
            <w:szCs w:val="27"/>
          </w:rPr>
          <w:t>These emitted neutrons are called fission neutrons. These fission neutrons cause further fission. Further fission creates more fission neutrons which again accelerate the speed of fission. This is cumulative process. If the process is not controlled, in very short time the rate of fission becomes so high, it will release so huge amount of energy, there may be dangerous explosion. This cumulative reaction is called chain reaction. This chain reaction can only be controlled by removing fission neutrons from nuclear reactor. The speed of the fission can be controlled by changing the rate of removing fission neutrons from reactors.</w:t>
        </w:r>
      </w:ins>
    </w:p>
    <w:p w:rsidR="003358CC" w:rsidRPr="003358CC" w:rsidRDefault="003358CC" w:rsidP="003358CC">
      <w:pPr>
        <w:pStyle w:val="NormalWeb"/>
        <w:spacing w:before="0" w:beforeAutospacing="0" w:after="0" w:afterAutospacing="0"/>
        <w:jc w:val="both"/>
        <w:rPr>
          <w:ins w:id="177" w:author="Unknown"/>
          <w:rFonts w:ascii="Verdana" w:hAnsi="Verdana"/>
          <w:szCs w:val="27"/>
        </w:rPr>
      </w:pPr>
      <w:ins w:id="178" w:author="Unknown">
        <w:r w:rsidRPr="003358CC">
          <w:rPr>
            <w:rFonts w:ascii="Verdana" w:hAnsi="Verdana"/>
            <w:szCs w:val="27"/>
          </w:rPr>
          <w:t>A</w:t>
        </w:r>
        <w:r w:rsidRPr="003358CC">
          <w:rPr>
            <w:rStyle w:val="apple-converted-space"/>
            <w:rFonts w:ascii="Verdana" w:hAnsi="Verdana"/>
            <w:szCs w:val="27"/>
          </w:rPr>
          <w:t> </w:t>
        </w:r>
        <w:r w:rsidRPr="003358CC">
          <w:rPr>
            <w:rFonts w:ascii="Verdana" w:hAnsi="Verdana"/>
            <w:szCs w:val="27"/>
          </w:rPr>
          <w:fldChar w:fldCharType="begin"/>
        </w:r>
        <w:r w:rsidRPr="003358CC">
          <w:rPr>
            <w:rFonts w:ascii="Verdana" w:hAnsi="Verdana"/>
            <w:szCs w:val="27"/>
          </w:rPr>
          <w:instrText xml:space="preserve"> HYPERLINK "https://www.electrical4u.com/nuclear-reactor/" </w:instrText>
        </w:r>
        <w:r w:rsidRPr="003358CC">
          <w:rPr>
            <w:rFonts w:ascii="Verdana" w:hAnsi="Verdana"/>
            <w:szCs w:val="27"/>
          </w:rPr>
          <w:fldChar w:fldCharType="separate"/>
        </w:r>
        <w:r w:rsidRPr="003358CC">
          <w:rPr>
            <w:rStyle w:val="Hyperlink"/>
            <w:rFonts w:ascii="Verdana" w:hAnsi="Verdana"/>
            <w:color w:val="auto"/>
            <w:szCs w:val="27"/>
            <w:u w:val="none"/>
          </w:rPr>
          <w:t>nuclear reactor</w:t>
        </w:r>
        <w:r w:rsidRPr="003358CC">
          <w:rPr>
            <w:rFonts w:ascii="Verdana" w:hAnsi="Verdana"/>
            <w:szCs w:val="27"/>
          </w:rPr>
          <w:fldChar w:fldCharType="end"/>
        </w:r>
        <w:r w:rsidRPr="003358CC">
          <w:rPr>
            <w:rStyle w:val="apple-converted-space"/>
            <w:rFonts w:ascii="Verdana" w:hAnsi="Verdana"/>
            <w:szCs w:val="27"/>
          </w:rPr>
          <w:t> </w:t>
        </w:r>
        <w:r w:rsidRPr="003358CC">
          <w:rPr>
            <w:rFonts w:ascii="Verdana" w:hAnsi="Verdana"/>
            <w:szCs w:val="27"/>
          </w:rPr>
          <w:t>is a cylindrical shaped stunt pressure vessel. The fuel rods are made of nuclear fuel i.e. Uranium moderates, which is generally made of graphite cover the fuel rods. The moderates slow down the neutrons before collision with uranium nuclei. The controls rods are made of cadmium because cadmium is a strong absorber of neutrons.</w:t>
        </w:r>
      </w:ins>
    </w:p>
    <w:p w:rsidR="003358CC" w:rsidRPr="003358CC" w:rsidRDefault="003358CC" w:rsidP="003358CC">
      <w:pPr>
        <w:pStyle w:val="NormalWeb"/>
        <w:spacing w:before="0" w:beforeAutospacing="0" w:after="0" w:afterAutospacing="0"/>
        <w:jc w:val="both"/>
        <w:rPr>
          <w:ins w:id="179" w:author="Unknown"/>
          <w:rFonts w:ascii="Verdana" w:hAnsi="Verdana"/>
          <w:szCs w:val="27"/>
        </w:rPr>
      </w:pPr>
      <w:ins w:id="180" w:author="Unknown">
        <w:r w:rsidRPr="003358CC">
          <w:rPr>
            <w:rFonts w:ascii="Verdana" w:hAnsi="Verdana"/>
            <w:szCs w:val="27"/>
          </w:rPr>
          <w:t>The control rods are inserted in the fission chamber. These cadmium controls rods can be pushed down and pull up as per requirement. When these rods are pushed down enough, most of the fission neutrons are absorbed by these rods, hence the chain reaction stops. Again, while the controls rods are pulled up, the availability of fission neutrons becomes more which increases the rates of chain reaction. Hence, it is clear that by adjusting the position of the control rods, the rate of nuclear reaction can be controlled and consequently the</w:t>
        </w:r>
        <w:r w:rsidRPr="003358CC">
          <w:rPr>
            <w:rStyle w:val="apple-converted-space"/>
            <w:rFonts w:ascii="Verdana" w:hAnsi="Verdana"/>
            <w:szCs w:val="27"/>
          </w:rPr>
          <w:t> </w:t>
        </w:r>
        <w:r w:rsidRPr="003358CC">
          <w:rPr>
            <w:rFonts w:ascii="Verdana" w:hAnsi="Verdana"/>
            <w:szCs w:val="27"/>
          </w:rPr>
          <w:fldChar w:fldCharType="begin"/>
        </w:r>
        <w:r w:rsidRPr="003358CC">
          <w:rPr>
            <w:rFonts w:ascii="Verdana" w:hAnsi="Verdana"/>
            <w:szCs w:val="27"/>
          </w:rPr>
          <w:instrText xml:space="preserve"> HYPERLINK "https://www.electrical4u.com/electric-power-generation/" \o "Electric Power Generation" </w:instrText>
        </w:r>
        <w:r w:rsidRPr="003358CC">
          <w:rPr>
            <w:rFonts w:ascii="Verdana" w:hAnsi="Verdana"/>
            <w:szCs w:val="27"/>
          </w:rPr>
          <w:fldChar w:fldCharType="separate"/>
        </w:r>
        <w:r w:rsidRPr="003358CC">
          <w:rPr>
            <w:rStyle w:val="Hyperlink"/>
            <w:rFonts w:ascii="Verdana" w:hAnsi="Verdana"/>
            <w:color w:val="auto"/>
            <w:szCs w:val="27"/>
            <w:u w:val="none"/>
          </w:rPr>
          <w:t>generation of electrical power</w:t>
        </w:r>
        <w:r w:rsidRPr="003358CC">
          <w:rPr>
            <w:rStyle w:val="apple-converted-space"/>
            <w:rFonts w:ascii="Verdana" w:hAnsi="Verdana"/>
            <w:szCs w:val="27"/>
          </w:rPr>
          <w:t> </w:t>
        </w:r>
        <w:r w:rsidRPr="003358CC">
          <w:rPr>
            <w:rFonts w:ascii="Verdana" w:hAnsi="Verdana"/>
            <w:szCs w:val="27"/>
          </w:rPr>
          <w:fldChar w:fldCharType="end"/>
        </w:r>
        <w:r w:rsidRPr="003358CC">
          <w:rPr>
            <w:rFonts w:ascii="Verdana" w:hAnsi="Verdana"/>
            <w:szCs w:val="27"/>
          </w:rPr>
          <w:t>can be controlled as per load demand. In actual practice, the pushing and pulling of control rods are controlled by automatic feedback system as per requirement of the load. It is not controlled manually. The heat released during nuclear reaction, are carried to the heat exchanger by means of coolant consist of sodium metal.</w:t>
        </w:r>
      </w:ins>
    </w:p>
    <w:p w:rsidR="003358CC" w:rsidRPr="003358CC" w:rsidRDefault="003358CC" w:rsidP="003358CC">
      <w:pPr>
        <w:pStyle w:val="Heading3"/>
        <w:spacing w:before="150"/>
        <w:rPr>
          <w:ins w:id="181" w:author="Unknown"/>
          <w:rFonts w:ascii="Verdana" w:hAnsi="Verdana"/>
          <w:color w:val="auto"/>
          <w:sz w:val="24"/>
          <w:szCs w:val="27"/>
        </w:rPr>
      </w:pPr>
      <w:ins w:id="182" w:author="Unknown">
        <w:r w:rsidRPr="003358CC">
          <w:rPr>
            <w:rFonts w:ascii="Verdana" w:hAnsi="Verdana"/>
            <w:color w:val="auto"/>
            <w:sz w:val="20"/>
          </w:rPr>
          <w:t>Heat Exchanger</w:t>
        </w:r>
      </w:ins>
    </w:p>
    <w:p w:rsidR="003358CC" w:rsidRPr="003358CC" w:rsidRDefault="003358CC" w:rsidP="003358CC">
      <w:pPr>
        <w:jc w:val="both"/>
        <w:rPr>
          <w:ins w:id="183" w:author="Unknown"/>
          <w:rFonts w:ascii="Verdana" w:hAnsi="Verdana"/>
          <w:sz w:val="24"/>
          <w:szCs w:val="27"/>
        </w:rPr>
      </w:pPr>
      <w:ins w:id="184" w:author="Unknown">
        <w:r w:rsidRPr="003358CC">
          <w:rPr>
            <w:rFonts w:ascii="Verdana" w:hAnsi="Verdana"/>
            <w:sz w:val="24"/>
            <w:szCs w:val="27"/>
          </w:rPr>
          <w:t>In heat exchanger, the heat carried by sodium metal, is dissipated in water and water is converted to high pressure steam here. After releasing heat in water the sodium metal coolant comes back to the reactor by means of coolant circulating pump.</w:t>
        </w:r>
      </w:ins>
    </w:p>
    <w:p w:rsidR="003358CC" w:rsidRPr="003358CC" w:rsidRDefault="003358CC" w:rsidP="003358CC">
      <w:pPr>
        <w:pStyle w:val="Heading3"/>
        <w:spacing w:before="150"/>
        <w:rPr>
          <w:ins w:id="185" w:author="Unknown"/>
          <w:rFonts w:ascii="Verdana" w:hAnsi="Verdana"/>
          <w:color w:val="auto"/>
          <w:sz w:val="24"/>
          <w:szCs w:val="27"/>
        </w:rPr>
      </w:pPr>
      <w:ins w:id="186" w:author="Unknown">
        <w:r w:rsidRPr="003358CC">
          <w:rPr>
            <w:rFonts w:ascii="Verdana" w:hAnsi="Verdana"/>
            <w:color w:val="auto"/>
            <w:sz w:val="20"/>
          </w:rPr>
          <w:t>Steam Turbine</w:t>
        </w:r>
      </w:ins>
    </w:p>
    <w:p w:rsidR="003358CC" w:rsidRPr="003358CC" w:rsidRDefault="003358CC" w:rsidP="003358CC">
      <w:pPr>
        <w:jc w:val="both"/>
        <w:rPr>
          <w:ins w:id="187" w:author="Unknown"/>
          <w:rFonts w:ascii="Verdana" w:hAnsi="Verdana"/>
          <w:sz w:val="24"/>
          <w:szCs w:val="27"/>
        </w:rPr>
      </w:pPr>
      <w:ins w:id="188" w:author="Unknown">
        <w:r w:rsidRPr="003358CC">
          <w:rPr>
            <w:rFonts w:ascii="Verdana" w:hAnsi="Verdana"/>
            <w:sz w:val="24"/>
            <w:szCs w:val="27"/>
          </w:rPr>
          <w:t>In nuclear power plant, the steam turbine plays the same role as coal power plant. The steam drives the turbine in same way. After doing its job, the exhaust steam comes into steam condenser where it is condensed to provide space to the steam behind it.</w:t>
        </w:r>
      </w:ins>
    </w:p>
    <w:p w:rsidR="003358CC" w:rsidRPr="003358CC" w:rsidRDefault="003358CC" w:rsidP="003358CC">
      <w:pPr>
        <w:pStyle w:val="Heading3"/>
        <w:spacing w:before="150"/>
        <w:rPr>
          <w:ins w:id="189" w:author="Unknown"/>
          <w:rFonts w:ascii="Verdana" w:hAnsi="Verdana"/>
          <w:color w:val="auto"/>
          <w:sz w:val="24"/>
          <w:szCs w:val="27"/>
        </w:rPr>
      </w:pPr>
      <w:ins w:id="190" w:author="Unknown">
        <w:r w:rsidRPr="003358CC">
          <w:rPr>
            <w:rFonts w:ascii="Verdana" w:hAnsi="Verdana"/>
            <w:color w:val="auto"/>
            <w:sz w:val="20"/>
          </w:rPr>
          <w:lastRenderedPageBreak/>
          <w:t>Alternator</w:t>
        </w:r>
      </w:ins>
    </w:p>
    <w:p w:rsidR="003358CC" w:rsidRPr="003358CC" w:rsidRDefault="003358CC" w:rsidP="003358CC">
      <w:pPr>
        <w:jc w:val="both"/>
        <w:rPr>
          <w:ins w:id="191" w:author="Unknown"/>
          <w:rFonts w:ascii="Verdana" w:hAnsi="Verdana"/>
          <w:sz w:val="24"/>
          <w:szCs w:val="27"/>
        </w:rPr>
      </w:pPr>
      <w:ins w:id="192" w:author="Unknown">
        <w:r w:rsidRPr="003358CC">
          <w:rPr>
            <w:rFonts w:ascii="Verdana" w:hAnsi="Verdana"/>
            <w:sz w:val="24"/>
            <w:szCs w:val="27"/>
          </w:rPr>
          <w:t>An alternator, coupled with turbine, rotates and generates electrical power, for utilization. The output from alternator is delivered to the bus-bars through transformer, circuit breakers and isolators.</w:t>
        </w:r>
      </w:ins>
    </w:p>
    <w:p w:rsidR="003358CC" w:rsidRPr="003358CC" w:rsidRDefault="003358CC" w:rsidP="003358CC">
      <w:pPr>
        <w:pStyle w:val="Heading3"/>
        <w:spacing w:before="150"/>
        <w:rPr>
          <w:ins w:id="193" w:author="Unknown"/>
          <w:rFonts w:ascii="Verdana" w:hAnsi="Verdana"/>
          <w:color w:val="auto"/>
          <w:sz w:val="24"/>
          <w:szCs w:val="27"/>
        </w:rPr>
      </w:pPr>
      <w:ins w:id="194" w:author="Unknown">
        <w:r w:rsidRPr="003358CC">
          <w:rPr>
            <w:rFonts w:ascii="Verdana" w:hAnsi="Verdana"/>
            <w:color w:val="auto"/>
            <w:sz w:val="20"/>
          </w:rPr>
          <w:t>Site Selection of Nuclear Power Station</w:t>
        </w:r>
      </w:ins>
    </w:p>
    <w:p w:rsidR="003358CC" w:rsidRPr="003358CC" w:rsidRDefault="003358CC" w:rsidP="003358CC">
      <w:pPr>
        <w:numPr>
          <w:ilvl w:val="0"/>
          <w:numId w:val="15"/>
        </w:numPr>
        <w:spacing w:after="0" w:line="240" w:lineRule="auto"/>
        <w:ind w:left="300"/>
        <w:jc w:val="both"/>
        <w:rPr>
          <w:ins w:id="195" w:author="Unknown"/>
          <w:rFonts w:ascii="Verdana" w:hAnsi="Verdana"/>
          <w:sz w:val="24"/>
          <w:szCs w:val="27"/>
        </w:rPr>
      </w:pPr>
      <w:ins w:id="196" w:author="Unknown">
        <w:r w:rsidRPr="003358CC">
          <w:rPr>
            <w:rStyle w:val="green"/>
            <w:rFonts w:ascii="Verdana" w:hAnsi="Verdana"/>
            <w:b/>
            <w:bCs/>
            <w:sz w:val="24"/>
            <w:szCs w:val="27"/>
          </w:rPr>
          <w:t xml:space="preserve">Availability of </w:t>
        </w:r>
        <w:proofErr w:type="gramStart"/>
        <w:r w:rsidRPr="003358CC">
          <w:rPr>
            <w:rStyle w:val="green"/>
            <w:rFonts w:ascii="Verdana" w:hAnsi="Verdana"/>
            <w:b/>
            <w:bCs/>
            <w:sz w:val="24"/>
            <w:szCs w:val="27"/>
          </w:rPr>
          <w:t>Water :</w:t>
        </w:r>
        <w:proofErr w:type="gramEnd"/>
        <w:r w:rsidRPr="003358CC">
          <w:rPr>
            <w:rStyle w:val="apple-converted-space"/>
            <w:rFonts w:ascii="Verdana" w:hAnsi="Verdana"/>
            <w:sz w:val="24"/>
            <w:szCs w:val="27"/>
          </w:rPr>
          <w:t> </w:t>
        </w:r>
        <w:r w:rsidRPr="003358CC">
          <w:rPr>
            <w:rFonts w:ascii="Verdana" w:hAnsi="Verdana"/>
            <w:sz w:val="24"/>
            <w:szCs w:val="27"/>
          </w:rPr>
          <w:t>Although very large quantity of water is not regulated as hydro-electric power plant, but still sufficient supply of neutral water is obvious for cooling purposes in nuclear power station. That is why it is always preferable to locate this plant near a river or sea side.</w:t>
        </w:r>
      </w:ins>
    </w:p>
    <w:p w:rsidR="003358CC" w:rsidRPr="003358CC" w:rsidRDefault="003358CC" w:rsidP="003358CC">
      <w:pPr>
        <w:numPr>
          <w:ilvl w:val="0"/>
          <w:numId w:val="15"/>
        </w:numPr>
        <w:spacing w:after="0" w:line="240" w:lineRule="auto"/>
        <w:ind w:left="300"/>
        <w:jc w:val="both"/>
        <w:rPr>
          <w:ins w:id="197" w:author="Unknown"/>
          <w:rFonts w:ascii="Verdana" w:hAnsi="Verdana"/>
          <w:sz w:val="24"/>
          <w:szCs w:val="27"/>
        </w:rPr>
      </w:pPr>
      <w:ins w:id="198" w:author="Unknown">
        <w:r w:rsidRPr="003358CC">
          <w:rPr>
            <w:rStyle w:val="green"/>
            <w:rFonts w:ascii="Verdana" w:hAnsi="Verdana"/>
            <w:b/>
            <w:bCs/>
            <w:sz w:val="24"/>
            <w:szCs w:val="27"/>
          </w:rPr>
          <w:t xml:space="preserve">Disposal of </w:t>
        </w:r>
        <w:proofErr w:type="gramStart"/>
        <w:r w:rsidRPr="003358CC">
          <w:rPr>
            <w:rStyle w:val="green"/>
            <w:rFonts w:ascii="Verdana" w:hAnsi="Verdana"/>
            <w:b/>
            <w:bCs/>
            <w:sz w:val="24"/>
            <w:szCs w:val="27"/>
          </w:rPr>
          <w:t>Water :</w:t>
        </w:r>
        <w:proofErr w:type="gramEnd"/>
        <w:r w:rsidRPr="003358CC">
          <w:rPr>
            <w:rStyle w:val="apple-converted-space"/>
            <w:rFonts w:ascii="Verdana" w:hAnsi="Verdana"/>
            <w:sz w:val="24"/>
            <w:szCs w:val="27"/>
          </w:rPr>
          <w:t> </w:t>
        </w:r>
        <w:r w:rsidRPr="003358CC">
          <w:rPr>
            <w:rFonts w:ascii="Verdana" w:hAnsi="Verdana"/>
            <w:sz w:val="24"/>
            <w:szCs w:val="27"/>
          </w:rPr>
          <w:t xml:space="preserve">The </w:t>
        </w:r>
        <w:proofErr w:type="spellStart"/>
        <w:r w:rsidRPr="003358CC">
          <w:rPr>
            <w:rFonts w:ascii="Verdana" w:hAnsi="Verdana"/>
            <w:sz w:val="24"/>
            <w:szCs w:val="27"/>
          </w:rPr>
          <w:t>by products</w:t>
        </w:r>
        <w:proofErr w:type="spellEnd"/>
        <w:r w:rsidRPr="003358CC">
          <w:rPr>
            <w:rFonts w:ascii="Verdana" w:hAnsi="Verdana"/>
            <w:sz w:val="24"/>
            <w:szCs w:val="27"/>
          </w:rPr>
          <w:t xml:space="preserve"> or wastes of nuclear power station are radioactive and may cause severe health hazards. Because of this, special care to be taken during disposal of wastes of nuclear power plant. The wastes must be buried in sufficient deep from earth level or these must be disposed off in sea quite away from the sea share. Hence, during selecting the location of nuclear plant, these factors must be taken into consideration.</w:t>
        </w:r>
      </w:ins>
    </w:p>
    <w:p w:rsidR="003358CC" w:rsidRPr="003358CC" w:rsidRDefault="003358CC" w:rsidP="003358CC">
      <w:pPr>
        <w:numPr>
          <w:ilvl w:val="0"/>
          <w:numId w:val="15"/>
        </w:numPr>
        <w:spacing w:after="0" w:line="240" w:lineRule="auto"/>
        <w:ind w:left="300"/>
        <w:jc w:val="both"/>
        <w:rPr>
          <w:ins w:id="199" w:author="Unknown"/>
          <w:rFonts w:ascii="Verdana" w:hAnsi="Verdana"/>
          <w:sz w:val="24"/>
          <w:szCs w:val="27"/>
        </w:rPr>
      </w:pPr>
      <w:ins w:id="200" w:author="Unknown">
        <w:r w:rsidRPr="003358CC">
          <w:rPr>
            <w:rStyle w:val="green"/>
            <w:rFonts w:ascii="Verdana" w:hAnsi="Verdana"/>
            <w:b/>
            <w:bCs/>
            <w:sz w:val="24"/>
            <w:szCs w:val="27"/>
          </w:rPr>
          <w:t xml:space="preserve">Distance from Populated </w:t>
        </w:r>
        <w:proofErr w:type="gramStart"/>
        <w:r w:rsidRPr="003358CC">
          <w:rPr>
            <w:rStyle w:val="green"/>
            <w:rFonts w:ascii="Verdana" w:hAnsi="Verdana"/>
            <w:b/>
            <w:bCs/>
            <w:sz w:val="24"/>
            <w:szCs w:val="27"/>
          </w:rPr>
          <w:t>Area :</w:t>
        </w:r>
        <w:proofErr w:type="gramEnd"/>
        <w:r w:rsidRPr="003358CC">
          <w:rPr>
            <w:rStyle w:val="apple-converted-space"/>
            <w:rFonts w:ascii="Verdana" w:hAnsi="Verdana"/>
            <w:sz w:val="24"/>
            <w:szCs w:val="27"/>
          </w:rPr>
          <w:t> </w:t>
        </w:r>
        <w:r w:rsidRPr="003358CC">
          <w:rPr>
            <w:rFonts w:ascii="Verdana" w:hAnsi="Verdana"/>
            <w:sz w:val="24"/>
            <w:szCs w:val="27"/>
          </w:rPr>
          <w:t>As there is always a probability of radioactivity, it is always preferable to locate a nuclear station sufficiently away from populated area.</w:t>
        </w:r>
      </w:ins>
    </w:p>
    <w:p w:rsidR="003358CC" w:rsidRPr="003358CC" w:rsidRDefault="003358CC" w:rsidP="003358CC">
      <w:pPr>
        <w:numPr>
          <w:ilvl w:val="0"/>
          <w:numId w:val="15"/>
        </w:numPr>
        <w:spacing w:after="0" w:line="240" w:lineRule="auto"/>
        <w:ind w:left="300"/>
        <w:jc w:val="both"/>
        <w:rPr>
          <w:ins w:id="201" w:author="Unknown"/>
          <w:rFonts w:ascii="Verdana" w:hAnsi="Verdana"/>
          <w:sz w:val="24"/>
          <w:szCs w:val="27"/>
        </w:rPr>
      </w:pPr>
      <w:ins w:id="202" w:author="Unknown">
        <w:r w:rsidRPr="003358CC">
          <w:rPr>
            <w:rFonts w:ascii="Verdana" w:hAnsi="Verdana"/>
            <w:b/>
            <w:bCs/>
            <w:sz w:val="24"/>
            <w:szCs w:val="27"/>
          </w:rPr>
          <w:t xml:space="preserve">Transportation </w:t>
        </w:r>
        <w:proofErr w:type="gramStart"/>
        <w:r w:rsidRPr="003358CC">
          <w:rPr>
            <w:rFonts w:ascii="Verdana" w:hAnsi="Verdana"/>
            <w:b/>
            <w:bCs/>
            <w:sz w:val="24"/>
            <w:szCs w:val="27"/>
          </w:rPr>
          <w:t>Facilities :</w:t>
        </w:r>
        <w:proofErr w:type="gramEnd"/>
        <w:r w:rsidRPr="003358CC">
          <w:rPr>
            <w:rStyle w:val="apple-converted-space"/>
            <w:rFonts w:ascii="Verdana" w:hAnsi="Verdana"/>
            <w:sz w:val="24"/>
            <w:szCs w:val="27"/>
          </w:rPr>
          <w:t> </w:t>
        </w:r>
        <w:r w:rsidRPr="003358CC">
          <w:rPr>
            <w:rFonts w:ascii="Verdana" w:hAnsi="Verdana"/>
            <w:sz w:val="24"/>
            <w:szCs w:val="27"/>
          </w:rPr>
          <w:t>During commissioning period, heavy equipments to be erected, which to be transported from manufacturer site. So good railways and road ways availabilities are required. For availability of skilled manpower good public transport should also be present at the site.</w:t>
        </w:r>
      </w:ins>
    </w:p>
    <w:p w:rsidR="003358CC" w:rsidRPr="003358CC" w:rsidRDefault="003358CC" w:rsidP="003358CC">
      <w:pPr>
        <w:rPr>
          <w:sz w:val="20"/>
        </w:rPr>
      </w:pPr>
    </w:p>
    <w:sectPr w:rsidR="003358CC" w:rsidRPr="003358CC" w:rsidSect="003358CC">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B5774"/>
    <w:multiLevelType w:val="multilevel"/>
    <w:tmpl w:val="6DD4F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1870A0"/>
    <w:multiLevelType w:val="multilevel"/>
    <w:tmpl w:val="D236F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D3142C"/>
    <w:multiLevelType w:val="multilevel"/>
    <w:tmpl w:val="0C7E7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8148A0"/>
    <w:multiLevelType w:val="multilevel"/>
    <w:tmpl w:val="CAC47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967688"/>
    <w:multiLevelType w:val="multilevel"/>
    <w:tmpl w:val="260E3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B51143"/>
    <w:multiLevelType w:val="multilevel"/>
    <w:tmpl w:val="71961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E75C85"/>
    <w:multiLevelType w:val="multilevel"/>
    <w:tmpl w:val="3B963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C172EC5"/>
    <w:multiLevelType w:val="multilevel"/>
    <w:tmpl w:val="D29AE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EDF1744"/>
    <w:multiLevelType w:val="multilevel"/>
    <w:tmpl w:val="84BED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92F3051"/>
    <w:multiLevelType w:val="multilevel"/>
    <w:tmpl w:val="A6DE1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15F3F61"/>
    <w:multiLevelType w:val="multilevel"/>
    <w:tmpl w:val="3B5C9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4071D1D"/>
    <w:multiLevelType w:val="multilevel"/>
    <w:tmpl w:val="487C3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75D355E"/>
    <w:multiLevelType w:val="multilevel"/>
    <w:tmpl w:val="0FA82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B0D780B"/>
    <w:multiLevelType w:val="multilevel"/>
    <w:tmpl w:val="01E4F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DCA0A37"/>
    <w:multiLevelType w:val="multilevel"/>
    <w:tmpl w:val="3C448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9"/>
  </w:num>
  <w:num w:numId="4">
    <w:abstractNumId w:val="7"/>
  </w:num>
  <w:num w:numId="5">
    <w:abstractNumId w:val="12"/>
  </w:num>
  <w:num w:numId="6">
    <w:abstractNumId w:val="13"/>
  </w:num>
  <w:num w:numId="7">
    <w:abstractNumId w:val="6"/>
  </w:num>
  <w:num w:numId="8">
    <w:abstractNumId w:val="10"/>
  </w:num>
  <w:num w:numId="9">
    <w:abstractNumId w:val="14"/>
  </w:num>
  <w:num w:numId="10">
    <w:abstractNumId w:val="11"/>
  </w:num>
  <w:num w:numId="11">
    <w:abstractNumId w:val="4"/>
  </w:num>
  <w:num w:numId="12">
    <w:abstractNumId w:val="3"/>
  </w:num>
  <w:num w:numId="13">
    <w:abstractNumId w:val="2"/>
  </w:num>
  <w:num w:numId="14">
    <w:abstractNumId w:val="1"/>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3358CC"/>
    <w:rsid w:val="003358CC"/>
    <w:rsid w:val="006C2C19"/>
    <w:rsid w:val="009722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2DD"/>
  </w:style>
  <w:style w:type="paragraph" w:styleId="Heading1">
    <w:name w:val="heading 1"/>
    <w:basedOn w:val="Normal"/>
    <w:next w:val="Normal"/>
    <w:link w:val="Heading1Char"/>
    <w:uiPriority w:val="9"/>
    <w:qFormat/>
    <w:rsid w:val="003358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358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358C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358C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58CC"/>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3358CC"/>
  </w:style>
  <w:style w:type="character" w:styleId="Strong">
    <w:name w:val="Strong"/>
    <w:basedOn w:val="DefaultParagraphFont"/>
    <w:uiPriority w:val="22"/>
    <w:qFormat/>
    <w:rsid w:val="003358CC"/>
    <w:rPr>
      <w:b/>
      <w:bCs/>
    </w:rPr>
  </w:style>
  <w:style w:type="character" w:styleId="Hyperlink">
    <w:name w:val="Hyperlink"/>
    <w:basedOn w:val="DefaultParagraphFont"/>
    <w:uiPriority w:val="99"/>
    <w:semiHidden/>
    <w:unhideWhenUsed/>
    <w:rsid w:val="003358CC"/>
    <w:rPr>
      <w:color w:val="0000FF"/>
      <w:u w:val="single"/>
    </w:rPr>
  </w:style>
  <w:style w:type="character" w:customStyle="1" w:styleId="Heading3Char">
    <w:name w:val="Heading 3 Char"/>
    <w:basedOn w:val="DefaultParagraphFont"/>
    <w:link w:val="Heading3"/>
    <w:uiPriority w:val="9"/>
    <w:semiHidden/>
    <w:rsid w:val="003358C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358CC"/>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3358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358CC"/>
    <w:rPr>
      <w:rFonts w:asciiTheme="majorHAnsi" w:eastAsiaTheme="majorEastAsia" w:hAnsiTheme="majorHAnsi" w:cstheme="majorBidi"/>
      <w:b/>
      <w:bCs/>
      <w:color w:val="365F91" w:themeColor="accent1" w:themeShade="BF"/>
      <w:sz w:val="28"/>
      <w:szCs w:val="28"/>
    </w:rPr>
  </w:style>
  <w:style w:type="character" w:customStyle="1" w:styleId="green">
    <w:name w:val="green"/>
    <w:basedOn w:val="DefaultParagraphFont"/>
    <w:rsid w:val="003358CC"/>
  </w:style>
  <w:style w:type="paragraph" w:styleId="BalloonText">
    <w:name w:val="Balloon Text"/>
    <w:basedOn w:val="Normal"/>
    <w:link w:val="BalloonTextChar"/>
    <w:uiPriority w:val="99"/>
    <w:semiHidden/>
    <w:unhideWhenUsed/>
    <w:rsid w:val="003358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8CC"/>
    <w:rPr>
      <w:rFonts w:ascii="Tahoma" w:hAnsi="Tahoma" w:cs="Tahoma"/>
      <w:sz w:val="16"/>
      <w:szCs w:val="16"/>
    </w:rPr>
  </w:style>
  <w:style w:type="character" w:customStyle="1" w:styleId="likebtn-icon">
    <w:name w:val="likebtn-icon"/>
    <w:basedOn w:val="DefaultParagraphFont"/>
    <w:rsid w:val="003358CC"/>
  </w:style>
  <w:style w:type="character" w:customStyle="1" w:styleId="likebtn-label">
    <w:name w:val="likebtn-label"/>
    <w:basedOn w:val="DefaultParagraphFont"/>
    <w:rsid w:val="003358CC"/>
  </w:style>
  <w:style w:type="character" w:customStyle="1" w:styleId="lb-count">
    <w:name w:val="lb-count"/>
    <w:basedOn w:val="DefaultParagraphFont"/>
    <w:rsid w:val="003358CC"/>
  </w:style>
</w:styles>
</file>

<file path=word/webSettings.xml><?xml version="1.0" encoding="utf-8"?>
<w:webSettings xmlns:r="http://schemas.openxmlformats.org/officeDocument/2006/relationships" xmlns:w="http://schemas.openxmlformats.org/wordprocessingml/2006/main">
  <w:divs>
    <w:div w:id="341979813">
      <w:bodyDiv w:val="1"/>
      <w:marLeft w:val="0"/>
      <w:marRight w:val="0"/>
      <w:marTop w:val="0"/>
      <w:marBottom w:val="0"/>
      <w:divBdr>
        <w:top w:val="none" w:sz="0" w:space="0" w:color="auto"/>
        <w:left w:val="none" w:sz="0" w:space="0" w:color="auto"/>
        <w:bottom w:val="none" w:sz="0" w:space="0" w:color="auto"/>
        <w:right w:val="none" w:sz="0" w:space="0" w:color="auto"/>
      </w:divBdr>
      <w:divsChild>
        <w:div w:id="667826247">
          <w:marLeft w:val="0"/>
          <w:marRight w:val="0"/>
          <w:marTop w:val="0"/>
          <w:marBottom w:val="0"/>
          <w:divBdr>
            <w:top w:val="none" w:sz="0" w:space="0" w:color="auto"/>
            <w:left w:val="none" w:sz="0" w:space="0" w:color="auto"/>
            <w:bottom w:val="none" w:sz="0" w:space="0" w:color="auto"/>
            <w:right w:val="none" w:sz="0" w:space="0" w:color="auto"/>
          </w:divBdr>
          <w:divsChild>
            <w:div w:id="1462965836">
              <w:marLeft w:val="0"/>
              <w:marRight w:val="0"/>
              <w:marTop w:val="0"/>
              <w:marBottom w:val="0"/>
              <w:divBdr>
                <w:top w:val="none" w:sz="0" w:space="0" w:color="auto"/>
                <w:left w:val="none" w:sz="0" w:space="0" w:color="auto"/>
                <w:bottom w:val="none" w:sz="0" w:space="0" w:color="auto"/>
                <w:right w:val="none" w:sz="0" w:space="0" w:color="auto"/>
              </w:divBdr>
            </w:div>
            <w:div w:id="170282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756075">
      <w:bodyDiv w:val="1"/>
      <w:marLeft w:val="0"/>
      <w:marRight w:val="0"/>
      <w:marTop w:val="0"/>
      <w:marBottom w:val="0"/>
      <w:divBdr>
        <w:top w:val="none" w:sz="0" w:space="0" w:color="auto"/>
        <w:left w:val="none" w:sz="0" w:space="0" w:color="auto"/>
        <w:bottom w:val="none" w:sz="0" w:space="0" w:color="auto"/>
        <w:right w:val="none" w:sz="0" w:space="0" w:color="auto"/>
      </w:divBdr>
      <w:divsChild>
        <w:div w:id="1523974688">
          <w:marLeft w:val="0"/>
          <w:marRight w:val="0"/>
          <w:marTop w:val="0"/>
          <w:marBottom w:val="0"/>
          <w:divBdr>
            <w:top w:val="none" w:sz="0" w:space="0" w:color="auto"/>
            <w:left w:val="none" w:sz="0" w:space="0" w:color="auto"/>
            <w:bottom w:val="none" w:sz="0" w:space="0" w:color="auto"/>
            <w:right w:val="none" w:sz="0" w:space="0" w:color="auto"/>
          </w:divBdr>
          <w:divsChild>
            <w:div w:id="2122415922">
              <w:marLeft w:val="0"/>
              <w:marRight w:val="0"/>
              <w:marTop w:val="0"/>
              <w:marBottom w:val="0"/>
              <w:divBdr>
                <w:top w:val="none" w:sz="0" w:space="0" w:color="auto"/>
                <w:left w:val="none" w:sz="0" w:space="0" w:color="auto"/>
                <w:bottom w:val="none" w:sz="0" w:space="0" w:color="auto"/>
                <w:right w:val="none" w:sz="0" w:space="0" w:color="auto"/>
              </w:divBdr>
            </w:div>
            <w:div w:id="162584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43768">
      <w:bodyDiv w:val="1"/>
      <w:marLeft w:val="0"/>
      <w:marRight w:val="0"/>
      <w:marTop w:val="0"/>
      <w:marBottom w:val="0"/>
      <w:divBdr>
        <w:top w:val="none" w:sz="0" w:space="0" w:color="auto"/>
        <w:left w:val="none" w:sz="0" w:space="0" w:color="auto"/>
        <w:bottom w:val="none" w:sz="0" w:space="0" w:color="auto"/>
        <w:right w:val="none" w:sz="0" w:space="0" w:color="auto"/>
      </w:divBdr>
      <w:divsChild>
        <w:div w:id="780566037">
          <w:marLeft w:val="0"/>
          <w:marRight w:val="0"/>
          <w:marTop w:val="0"/>
          <w:marBottom w:val="0"/>
          <w:divBdr>
            <w:top w:val="none" w:sz="0" w:space="0" w:color="auto"/>
            <w:left w:val="none" w:sz="0" w:space="0" w:color="auto"/>
            <w:bottom w:val="none" w:sz="0" w:space="0" w:color="auto"/>
            <w:right w:val="none" w:sz="0" w:space="0" w:color="auto"/>
          </w:divBdr>
          <w:divsChild>
            <w:div w:id="1525554488">
              <w:marLeft w:val="0"/>
              <w:marRight w:val="0"/>
              <w:marTop w:val="0"/>
              <w:marBottom w:val="0"/>
              <w:divBdr>
                <w:top w:val="none" w:sz="0" w:space="0" w:color="auto"/>
                <w:left w:val="none" w:sz="0" w:space="0" w:color="auto"/>
                <w:bottom w:val="none" w:sz="0" w:space="0" w:color="auto"/>
                <w:right w:val="none" w:sz="0" w:space="0" w:color="auto"/>
              </w:divBdr>
            </w:div>
            <w:div w:id="16655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81703">
      <w:bodyDiv w:val="1"/>
      <w:marLeft w:val="0"/>
      <w:marRight w:val="0"/>
      <w:marTop w:val="0"/>
      <w:marBottom w:val="0"/>
      <w:divBdr>
        <w:top w:val="none" w:sz="0" w:space="0" w:color="auto"/>
        <w:left w:val="none" w:sz="0" w:space="0" w:color="auto"/>
        <w:bottom w:val="none" w:sz="0" w:space="0" w:color="auto"/>
        <w:right w:val="none" w:sz="0" w:space="0" w:color="auto"/>
      </w:divBdr>
    </w:div>
    <w:div w:id="212207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electrical4u.com/alternator-or-synchronous-generator/" TargetMode="External"/><Relationship Id="rId13" Type="http://schemas.openxmlformats.org/officeDocument/2006/relationships/hyperlink" Target="https://www.electrical4u.com/thermal-power-generation-plant-or-thermal-power-station/" TargetMode="External"/><Relationship Id="rId18" Type="http://schemas.openxmlformats.org/officeDocument/2006/relationships/hyperlink" Target="https://www.electrical4u.com/steam-boiler-working-principle-and-types-of-boiler/" TargetMode="External"/><Relationship Id="rId26" Type="http://schemas.openxmlformats.org/officeDocument/2006/relationships/image" Target="media/image4.gif"/><Relationship Id="rId3" Type="http://schemas.openxmlformats.org/officeDocument/2006/relationships/settings" Target="settings.xml"/><Relationship Id="rId21" Type="http://schemas.openxmlformats.org/officeDocument/2006/relationships/hyperlink" Target="https://www.electrical4u.com/thermal-power-generation-plant-or-thermal-power-station/" TargetMode="External"/><Relationship Id="rId7" Type="http://schemas.openxmlformats.org/officeDocument/2006/relationships/hyperlink" Target="https://www.electrical4u.com/voltage-or-electric-potential-difference/" TargetMode="External"/><Relationship Id="rId12" Type="http://schemas.openxmlformats.org/officeDocument/2006/relationships/hyperlink" Target="https://www.electrical4u.com/hydro-power-plant-construction-working-and-history-of-hydro-power-plant/" TargetMode="External"/><Relationship Id="rId17" Type="http://schemas.openxmlformats.org/officeDocument/2006/relationships/hyperlink" Target="https://www.electrical4u.com/steam-boiler-working-principle-and-types-of-boiler/" TargetMode="External"/><Relationship Id="rId25" Type="http://schemas.openxmlformats.org/officeDocument/2006/relationships/image" Target="media/image3.gif"/><Relationship Id="rId2" Type="http://schemas.openxmlformats.org/officeDocument/2006/relationships/styles" Target="styles.xml"/><Relationship Id="rId16" Type="http://schemas.openxmlformats.org/officeDocument/2006/relationships/hyperlink" Target="https://www.electrical4u.com/steam/" TargetMode="External"/><Relationship Id="rId20" Type="http://schemas.openxmlformats.org/officeDocument/2006/relationships/hyperlink" Target="https://www.electrical4u.com/nuclear-reactor/" TargetMode="External"/><Relationship Id="rId29"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hyperlink" Target="https://www.electrical4u.com/what-is-transformer-definition-working-principle-of-transformer/" TargetMode="External"/><Relationship Id="rId11" Type="http://schemas.openxmlformats.org/officeDocument/2006/relationships/hyperlink" Target="https://www.electrical4u.com/electric-power-generation/" TargetMode="External"/><Relationship Id="rId24" Type="http://schemas.openxmlformats.org/officeDocument/2006/relationships/image" Target="media/image2.gif"/><Relationship Id="rId5" Type="http://schemas.openxmlformats.org/officeDocument/2006/relationships/hyperlink" Target="https://www.electrical4u.com/electric-power-single-and-three-phase/" TargetMode="External"/><Relationship Id="rId15" Type="http://schemas.openxmlformats.org/officeDocument/2006/relationships/hyperlink" Target="https://www.electrical4u.com/superheated-steam-and-steam-phase-diagram/" TargetMode="External"/><Relationship Id="rId23" Type="http://schemas.openxmlformats.org/officeDocument/2006/relationships/image" Target="media/image1.png"/><Relationship Id="rId28" Type="http://schemas.openxmlformats.org/officeDocument/2006/relationships/image" Target="media/image6.jpeg"/><Relationship Id="rId10" Type="http://schemas.openxmlformats.org/officeDocument/2006/relationships/hyperlink" Target="https://www.electrical4u.com/electrical-conductor/" TargetMode="External"/><Relationship Id="rId19" Type="http://schemas.openxmlformats.org/officeDocument/2006/relationships/hyperlink" Target="https://www.electrical4u.com/steam-condenser-of-turbin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electrical4u.com/what-is-magnetic-field/" TargetMode="External"/><Relationship Id="rId14" Type="http://schemas.openxmlformats.org/officeDocument/2006/relationships/hyperlink" Target="https://www.electrical4u.com/electric-power-single-and-three-phase/" TargetMode="External"/><Relationship Id="rId22" Type="http://schemas.openxmlformats.org/officeDocument/2006/relationships/hyperlink" Target="https://www.electrical4u.com/wind-turbine-working-types-and-history-of-wind-turbine/" TargetMode="External"/><Relationship Id="rId27" Type="http://schemas.openxmlformats.org/officeDocument/2006/relationships/image" Target="media/image5.gi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13</Pages>
  <Words>5177</Words>
  <Characters>29509</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2017-04-27T14:15:00Z</dcterms:created>
  <dcterms:modified xsi:type="dcterms:W3CDTF">2017-04-27T14:29:00Z</dcterms:modified>
</cp:coreProperties>
</file>